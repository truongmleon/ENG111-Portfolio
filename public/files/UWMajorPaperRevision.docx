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3CC4" w14:textId="6303A387" w:rsidR="00C0722A" w:rsidRDefault="00C0722A" w:rsidP="007F7F91">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Efficiently Using </w:t>
      </w:r>
      <w:r w:rsidR="00726E51">
        <w:rPr>
          <w:rFonts w:ascii="Times New Roman" w:hAnsi="Times New Roman" w:cs="Times New Roman"/>
          <w:color w:val="000000" w:themeColor="text1"/>
        </w:rPr>
        <w:t>the</w:t>
      </w:r>
      <w:r>
        <w:rPr>
          <w:rFonts w:ascii="Times New Roman" w:hAnsi="Times New Roman" w:cs="Times New Roman"/>
          <w:color w:val="000000" w:themeColor="text1"/>
        </w:rPr>
        <w:t xml:space="preserve"> Internet</w:t>
      </w:r>
    </w:p>
    <w:p w14:paraId="55374A48" w14:textId="69D6F4BF" w:rsidR="002B68DE" w:rsidRPr="00E01FC1" w:rsidRDefault="002B68DE" w:rsidP="007F7F91">
      <w:pPr>
        <w:spacing w:line="480" w:lineRule="auto"/>
        <w:ind w:firstLine="720"/>
        <w:rPr>
          <w:rFonts w:ascii="Times New Roman" w:hAnsi="Times New Roman" w:cs="Times New Roman"/>
          <w:color w:val="ED7D31" w:themeColor="accent2"/>
        </w:rPr>
      </w:pPr>
      <w:r w:rsidRPr="00742374">
        <w:rPr>
          <w:rFonts w:ascii="Times New Roman" w:hAnsi="Times New Roman" w:cs="Times New Roman"/>
          <w:color w:val="FF0000"/>
        </w:rPr>
        <w:t>Our identity is special, and it should be one of the most crucial factors in our social life. In modern context, a significance part of our identity is rooted within technology. We learn from the internet</w:t>
      </w:r>
      <w:r w:rsidR="008F1DD0" w:rsidRPr="00742374">
        <w:rPr>
          <w:rFonts w:ascii="Times New Roman" w:hAnsi="Times New Roman" w:cs="Times New Roman"/>
          <w:color w:val="FF0000"/>
        </w:rPr>
        <w:t xml:space="preserve"> by following coding tutorials </w:t>
      </w:r>
      <w:r w:rsidR="001D0B88" w:rsidRPr="00742374">
        <w:rPr>
          <w:rFonts w:ascii="Times New Roman" w:hAnsi="Times New Roman" w:cs="Times New Roman"/>
          <w:color w:val="FF0000"/>
        </w:rPr>
        <w:t>on YouTube</w:t>
      </w:r>
      <w:r w:rsidRPr="00742374">
        <w:rPr>
          <w:rFonts w:ascii="Times New Roman" w:hAnsi="Times New Roman" w:cs="Times New Roman"/>
          <w:color w:val="FF0000"/>
        </w:rPr>
        <w:t>. We criticize the internet</w:t>
      </w:r>
      <w:r w:rsidR="00791534" w:rsidRPr="00742374">
        <w:rPr>
          <w:rFonts w:ascii="Times New Roman" w:hAnsi="Times New Roman" w:cs="Times New Roman"/>
          <w:color w:val="FF0000"/>
        </w:rPr>
        <w:t xml:space="preserve"> </w:t>
      </w:r>
      <w:r w:rsidR="00AE3CC4" w:rsidRPr="00742374">
        <w:rPr>
          <w:rFonts w:ascii="Times New Roman" w:hAnsi="Times New Roman" w:cs="Times New Roman"/>
          <w:color w:val="FF0000"/>
        </w:rPr>
        <w:t>on</w:t>
      </w:r>
      <w:r w:rsidR="00CA3B8A" w:rsidRPr="00742374">
        <w:rPr>
          <w:rFonts w:ascii="Times New Roman" w:hAnsi="Times New Roman" w:cs="Times New Roman"/>
          <w:color w:val="FF0000"/>
        </w:rPr>
        <w:t xml:space="preserve"> the subreddit r/</w:t>
      </w:r>
      <w:proofErr w:type="spellStart"/>
      <w:r w:rsidR="00CA3B8A" w:rsidRPr="00742374">
        <w:rPr>
          <w:rFonts w:ascii="Times New Roman" w:hAnsi="Times New Roman" w:cs="Times New Roman"/>
          <w:color w:val="FF0000"/>
        </w:rPr>
        <w:t>AmITheA</w:t>
      </w:r>
      <w:proofErr w:type="spellEnd"/>
      <w:r w:rsidR="00145775" w:rsidRPr="00742374">
        <w:rPr>
          <w:rFonts w:ascii="Times New Roman" w:hAnsi="Times New Roman" w:cs="Times New Roman"/>
          <w:color w:val="FF0000"/>
        </w:rPr>
        <w:t>*</w:t>
      </w:r>
      <w:r w:rsidR="00CA3B8A" w:rsidRPr="00742374">
        <w:rPr>
          <w:rFonts w:ascii="Times New Roman" w:hAnsi="Times New Roman" w:cs="Times New Roman"/>
          <w:color w:val="FF0000"/>
        </w:rPr>
        <w:t>shole</w:t>
      </w:r>
      <w:r w:rsidRPr="00742374">
        <w:rPr>
          <w:rFonts w:ascii="Times New Roman" w:hAnsi="Times New Roman" w:cs="Times New Roman"/>
          <w:color w:val="FF0000"/>
        </w:rPr>
        <w:t>. We create different identities from the internet</w:t>
      </w:r>
      <w:r w:rsidR="00CA3B8A" w:rsidRPr="00742374">
        <w:rPr>
          <w:rFonts w:ascii="Times New Roman" w:hAnsi="Times New Roman" w:cs="Times New Roman"/>
          <w:color w:val="FF0000"/>
        </w:rPr>
        <w:t xml:space="preserve"> by creating multiple Instagram accounts</w:t>
      </w:r>
      <w:r w:rsidRPr="00742374">
        <w:rPr>
          <w:rFonts w:ascii="Times New Roman" w:hAnsi="Times New Roman" w:cs="Times New Roman"/>
          <w:color w:val="FF0000"/>
        </w:rPr>
        <w:t>.</w:t>
      </w:r>
      <w:r w:rsidR="005D21E8">
        <w:rPr>
          <w:rFonts w:ascii="Times New Roman" w:hAnsi="Times New Roman" w:cs="Times New Roman"/>
          <w:color w:val="FF0000"/>
        </w:rPr>
        <w:t xml:space="preserve"> </w:t>
      </w:r>
      <w:r w:rsidR="00BB13F4">
        <w:rPr>
          <w:rFonts w:ascii="Times New Roman" w:hAnsi="Times New Roman" w:cs="Times New Roman"/>
          <w:color w:val="FF0000"/>
        </w:rPr>
        <w:t xml:space="preserve">As individuals </w:t>
      </w:r>
      <w:r w:rsidR="00B41883">
        <w:rPr>
          <w:rFonts w:ascii="Times New Roman" w:hAnsi="Times New Roman" w:cs="Times New Roman"/>
          <w:color w:val="FF0000"/>
        </w:rPr>
        <w:t xml:space="preserve">who surround </w:t>
      </w:r>
      <w:proofErr w:type="gramStart"/>
      <w:r w:rsidR="00B41883">
        <w:rPr>
          <w:rFonts w:ascii="Times New Roman" w:hAnsi="Times New Roman" w:cs="Times New Roman"/>
          <w:color w:val="FF0000"/>
        </w:rPr>
        <w:t>ourselves</w:t>
      </w:r>
      <w:proofErr w:type="gramEnd"/>
      <w:r w:rsidR="00B41883">
        <w:rPr>
          <w:rFonts w:ascii="Times New Roman" w:hAnsi="Times New Roman" w:cs="Times New Roman"/>
          <w:color w:val="FF0000"/>
        </w:rPr>
        <w:t xml:space="preserve"> with the newest technology, </w:t>
      </w:r>
      <w:r w:rsidR="004F567B">
        <w:rPr>
          <w:rFonts w:ascii="Times New Roman" w:hAnsi="Times New Roman" w:cs="Times New Roman"/>
          <w:color w:val="FF0000"/>
        </w:rPr>
        <w:t xml:space="preserve">it's important </w:t>
      </w:r>
      <w:r w:rsidR="00002709">
        <w:rPr>
          <w:rFonts w:ascii="Times New Roman" w:hAnsi="Times New Roman" w:cs="Times New Roman"/>
          <w:color w:val="FF0000"/>
        </w:rPr>
        <w:t>to learn how to use technology effectively</w:t>
      </w:r>
      <w:r w:rsidR="0006708E">
        <w:rPr>
          <w:rFonts w:ascii="Times New Roman" w:hAnsi="Times New Roman" w:cs="Times New Roman"/>
          <w:color w:val="FF0000"/>
        </w:rPr>
        <w:t xml:space="preserve"> as the internet is mess</w:t>
      </w:r>
      <w:r w:rsidR="00C867BD">
        <w:rPr>
          <w:rFonts w:ascii="Times New Roman" w:hAnsi="Times New Roman" w:cs="Times New Roman"/>
          <w:color w:val="FF0000"/>
        </w:rPr>
        <w:t>y</w:t>
      </w:r>
      <w:r w:rsidR="0006708E">
        <w:rPr>
          <w:rFonts w:ascii="Times New Roman" w:hAnsi="Times New Roman" w:cs="Times New Roman"/>
          <w:color w:val="FF0000"/>
        </w:rPr>
        <w:t>.</w:t>
      </w:r>
      <w:r w:rsidR="00111272">
        <w:rPr>
          <w:rFonts w:ascii="Times New Roman" w:hAnsi="Times New Roman" w:cs="Times New Roman"/>
          <w:color w:val="FF0000"/>
        </w:rPr>
        <w:t xml:space="preserve"> </w:t>
      </w:r>
      <w:proofErr w:type="gramStart"/>
      <w:r w:rsidR="00111272">
        <w:rPr>
          <w:rFonts w:ascii="Times New Roman" w:hAnsi="Times New Roman" w:cs="Times New Roman"/>
          <w:color w:val="FF0000"/>
        </w:rPr>
        <w:t>That is to say, using</w:t>
      </w:r>
      <w:proofErr w:type="gramEnd"/>
      <w:r w:rsidR="00111272">
        <w:rPr>
          <w:rFonts w:ascii="Times New Roman" w:hAnsi="Times New Roman" w:cs="Times New Roman"/>
          <w:color w:val="FF0000"/>
        </w:rPr>
        <w:t xml:space="preserve"> technology as a tool to integrate into our identity</w:t>
      </w:r>
      <w:r w:rsidR="008E125D">
        <w:rPr>
          <w:rFonts w:ascii="Times New Roman" w:hAnsi="Times New Roman" w:cs="Times New Roman"/>
          <w:color w:val="FF0000"/>
        </w:rPr>
        <w:t>.</w:t>
      </w:r>
      <w:r w:rsidRPr="00742374">
        <w:rPr>
          <w:rFonts w:ascii="Times New Roman" w:hAnsi="Times New Roman" w:cs="Times New Roman"/>
          <w:color w:val="FF0000"/>
        </w:rPr>
        <w:t xml:space="preserve"> </w:t>
      </w:r>
      <w:r w:rsidRPr="00E01FC1">
        <w:rPr>
          <w:rFonts w:ascii="Times New Roman" w:hAnsi="Times New Roman" w:cs="Times New Roman"/>
          <w:color w:val="00B050"/>
        </w:rPr>
        <w:t xml:space="preserve">Generation Z appear heavily influenced and involved as good chunk of them swear by the internet, as Haley </w:t>
      </w:r>
      <w:proofErr w:type="spellStart"/>
      <w:r w:rsidRPr="00E01FC1">
        <w:rPr>
          <w:rFonts w:ascii="Times New Roman" w:hAnsi="Times New Roman" w:cs="Times New Roman"/>
          <w:color w:val="00B050"/>
        </w:rPr>
        <w:t>Nahman</w:t>
      </w:r>
      <w:proofErr w:type="spellEnd"/>
      <w:r w:rsidR="008D4F90" w:rsidRPr="00E01FC1">
        <w:rPr>
          <w:rFonts w:ascii="Times New Roman" w:hAnsi="Times New Roman" w:cs="Times New Roman"/>
          <w:color w:val="00B050"/>
        </w:rPr>
        <w:t xml:space="preserve">, the author of </w:t>
      </w:r>
      <w:r w:rsidRPr="00E01FC1">
        <w:rPr>
          <w:rFonts w:ascii="Times New Roman" w:hAnsi="Times New Roman" w:cs="Times New Roman"/>
          <w:i/>
          <w:iCs/>
          <w:color w:val="00B050"/>
        </w:rPr>
        <w:t>Always Watching</w:t>
      </w:r>
      <w:r w:rsidR="008D4F90" w:rsidRPr="00E01FC1">
        <w:rPr>
          <w:rFonts w:ascii="Times New Roman" w:hAnsi="Times New Roman" w:cs="Times New Roman"/>
          <w:color w:val="00B050"/>
        </w:rPr>
        <w:t>,</w:t>
      </w:r>
      <w:r w:rsidRPr="00E01FC1">
        <w:rPr>
          <w:rFonts w:ascii="Times New Roman" w:hAnsi="Times New Roman" w:cs="Times New Roman"/>
          <w:color w:val="00B050"/>
        </w:rPr>
        <w:t xml:space="preserve"> </w:t>
      </w:r>
      <w:r w:rsidR="008D4F90" w:rsidRPr="00E01FC1">
        <w:rPr>
          <w:rFonts w:ascii="Times New Roman" w:hAnsi="Times New Roman" w:cs="Times New Roman"/>
          <w:color w:val="00B050"/>
        </w:rPr>
        <w:t>notes</w:t>
      </w:r>
      <w:r w:rsidRPr="00E01FC1">
        <w:rPr>
          <w:rFonts w:ascii="Times New Roman" w:hAnsi="Times New Roman" w:cs="Times New Roman"/>
          <w:color w:val="00B050"/>
        </w:rPr>
        <w:t xml:space="preserve"> that “TikTok is full of self-conscious teens who want, just once, to feel like the protagonist, like something more than just themselves” </w:t>
      </w:r>
      <w:r w:rsidR="00E06AC3" w:rsidRPr="00E01FC1">
        <w:rPr>
          <w:rFonts w:ascii="Times New Roman" w:hAnsi="Times New Roman" w:cs="Times New Roman"/>
          <w:color w:val="00B050"/>
        </w:rPr>
        <w:t xml:space="preserve">(5). </w:t>
      </w:r>
      <w:r w:rsidRPr="00E01FC1">
        <w:rPr>
          <w:rFonts w:ascii="Times New Roman" w:hAnsi="Times New Roman" w:cs="Times New Roman"/>
          <w:color w:val="0070C0"/>
        </w:rPr>
        <w:t xml:space="preserve">The idea of having filters and memes is to help document our lives, making our lives more fun and providing efficient socialization. It sounds nice, but there are many people too </w:t>
      </w:r>
      <w:proofErr w:type="spellStart"/>
      <w:r w:rsidRPr="00E01FC1">
        <w:rPr>
          <w:rFonts w:ascii="Times New Roman" w:hAnsi="Times New Roman" w:cs="Times New Roman"/>
          <w:color w:val="0070C0"/>
        </w:rPr>
        <w:t>hyperfixated</w:t>
      </w:r>
      <w:proofErr w:type="spellEnd"/>
      <w:r w:rsidRPr="00E01FC1">
        <w:rPr>
          <w:rFonts w:ascii="Times New Roman" w:hAnsi="Times New Roman" w:cs="Times New Roman"/>
          <w:color w:val="0070C0"/>
        </w:rPr>
        <w:t xml:space="preserve"> with showing themselves in a consumable identity, purely for the internet. People will deviate to trends they don’t enjoy or follow famous celebrities to fit in. </w:t>
      </w:r>
      <w:r w:rsidRPr="00E01FC1">
        <w:rPr>
          <w:rFonts w:ascii="Times New Roman" w:hAnsi="Times New Roman" w:cs="Times New Roman"/>
          <w:color w:val="00B050"/>
        </w:rPr>
        <w:t xml:space="preserve">As a result, identities infused with the internet aren’t as true, “But you can’t just walk around and be visible on the internet – for anyone to see you, you have to </w:t>
      </w:r>
      <w:r w:rsidRPr="00E01FC1">
        <w:rPr>
          <w:rFonts w:ascii="Times New Roman" w:hAnsi="Times New Roman" w:cs="Times New Roman"/>
          <w:i/>
          <w:iCs/>
          <w:color w:val="00B050"/>
        </w:rPr>
        <w:t>act</w:t>
      </w:r>
      <w:r w:rsidRPr="00E01FC1">
        <w:rPr>
          <w:rFonts w:ascii="Times New Roman" w:hAnsi="Times New Roman" w:cs="Times New Roman"/>
          <w:color w:val="00B050"/>
        </w:rPr>
        <w:t xml:space="preserve">,” as Jia Tolentino wrote in </w:t>
      </w:r>
      <w:proofErr w:type="gramStart"/>
      <w:r w:rsidRPr="00E01FC1">
        <w:rPr>
          <w:rFonts w:ascii="Times New Roman" w:hAnsi="Times New Roman" w:cs="Times New Roman"/>
          <w:i/>
          <w:iCs/>
          <w:color w:val="00B050"/>
        </w:rPr>
        <w:t>The</w:t>
      </w:r>
      <w:proofErr w:type="gramEnd"/>
      <w:r w:rsidRPr="00E01FC1">
        <w:rPr>
          <w:rFonts w:ascii="Times New Roman" w:hAnsi="Times New Roman" w:cs="Times New Roman"/>
          <w:i/>
          <w:iCs/>
          <w:color w:val="00B050"/>
        </w:rPr>
        <w:t xml:space="preserve"> </w:t>
      </w:r>
      <w:r w:rsidR="00D65A1F" w:rsidRPr="00E01FC1">
        <w:rPr>
          <w:rFonts w:ascii="Times New Roman" w:hAnsi="Times New Roman" w:cs="Times New Roman"/>
          <w:i/>
          <w:iCs/>
          <w:color w:val="00B050"/>
        </w:rPr>
        <w:t>‘</w:t>
      </w:r>
      <w:r w:rsidRPr="00E01FC1">
        <w:rPr>
          <w:rFonts w:ascii="Times New Roman" w:hAnsi="Times New Roman" w:cs="Times New Roman"/>
          <w:i/>
          <w:iCs/>
          <w:color w:val="00B050"/>
        </w:rPr>
        <w:t>I</w:t>
      </w:r>
      <w:r w:rsidR="00D65A1F" w:rsidRPr="00E01FC1">
        <w:rPr>
          <w:rFonts w:ascii="Times New Roman" w:hAnsi="Times New Roman" w:cs="Times New Roman"/>
          <w:i/>
          <w:iCs/>
          <w:color w:val="00B050"/>
        </w:rPr>
        <w:t>’</w:t>
      </w:r>
      <w:r w:rsidRPr="00E01FC1">
        <w:rPr>
          <w:rFonts w:ascii="Times New Roman" w:hAnsi="Times New Roman" w:cs="Times New Roman"/>
          <w:i/>
          <w:iCs/>
          <w:color w:val="00B050"/>
        </w:rPr>
        <w:t xml:space="preserve"> in the Internet</w:t>
      </w:r>
      <w:r w:rsidR="00E06AC3" w:rsidRPr="00E01FC1">
        <w:rPr>
          <w:rFonts w:ascii="Times New Roman" w:hAnsi="Times New Roman" w:cs="Times New Roman"/>
          <w:i/>
          <w:iCs/>
          <w:color w:val="00B050"/>
        </w:rPr>
        <w:t xml:space="preserve"> </w:t>
      </w:r>
      <w:r w:rsidR="00E06AC3" w:rsidRPr="00E01FC1">
        <w:rPr>
          <w:rFonts w:ascii="Times New Roman" w:hAnsi="Times New Roman" w:cs="Times New Roman"/>
          <w:color w:val="00B050"/>
        </w:rPr>
        <w:t>(8)</w:t>
      </w:r>
      <w:r w:rsidRPr="00E01FC1">
        <w:rPr>
          <w:rFonts w:ascii="Times New Roman" w:hAnsi="Times New Roman" w:cs="Times New Roman"/>
          <w:color w:val="00B050"/>
        </w:rPr>
        <w:t>.</w:t>
      </w:r>
      <w:r w:rsidRPr="00E06AC3">
        <w:rPr>
          <w:rFonts w:ascii="Times New Roman" w:hAnsi="Times New Roman" w:cs="Times New Roman"/>
          <w:color w:val="000000" w:themeColor="text1"/>
        </w:rPr>
        <w:t xml:space="preserve"> </w:t>
      </w:r>
      <w:r w:rsidRPr="00E01FC1">
        <w:rPr>
          <w:rFonts w:ascii="Times New Roman" w:hAnsi="Times New Roman" w:cs="Times New Roman"/>
          <w:color w:val="0070C0"/>
        </w:rPr>
        <w:t>With so much acting, won’t it be difficult</w:t>
      </w:r>
      <w:r w:rsidR="00E06AC3" w:rsidRPr="00E01FC1">
        <w:rPr>
          <w:rFonts w:ascii="Times New Roman" w:hAnsi="Times New Roman" w:cs="Times New Roman"/>
          <w:color w:val="0070C0"/>
        </w:rPr>
        <w:t xml:space="preserve"> </w:t>
      </w:r>
      <w:r w:rsidRPr="00E01FC1">
        <w:rPr>
          <w:rFonts w:ascii="Times New Roman" w:hAnsi="Times New Roman" w:cs="Times New Roman"/>
          <w:color w:val="0070C0"/>
        </w:rPr>
        <w:t xml:space="preserve">to develop </w:t>
      </w:r>
      <w:r w:rsidR="00E06AC3" w:rsidRPr="00E01FC1">
        <w:rPr>
          <w:rFonts w:ascii="Times New Roman" w:hAnsi="Times New Roman" w:cs="Times New Roman"/>
          <w:color w:val="0070C0"/>
        </w:rPr>
        <w:t>meaningful</w:t>
      </w:r>
      <w:r w:rsidRPr="00E01FC1">
        <w:rPr>
          <w:rFonts w:ascii="Times New Roman" w:hAnsi="Times New Roman" w:cs="Times New Roman"/>
          <w:color w:val="0070C0"/>
        </w:rPr>
        <w:t xml:space="preserve"> relationships?</w:t>
      </w:r>
      <w:r w:rsidRPr="00E06AC3">
        <w:rPr>
          <w:rFonts w:ascii="Times New Roman" w:hAnsi="Times New Roman" w:cs="Times New Roman"/>
          <w:color w:val="000000" w:themeColor="text1"/>
        </w:rPr>
        <w:t xml:space="preserve"> </w:t>
      </w:r>
      <w:r w:rsidRPr="00E01FC1">
        <w:rPr>
          <w:rFonts w:ascii="Times New Roman" w:hAnsi="Times New Roman" w:cs="Times New Roman"/>
          <w:color w:val="ED7D31" w:themeColor="accent2"/>
        </w:rPr>
        <w:t>Some of us got along with each other because we acted to become a slightly different version of ourselves. Of course, you can’t carter to everyone, so the quest of becoming friends with everyone inevitably fails, even with the power of the internet.</w:t>
      </w:r>
      <w:r w:rsidR="00E06AC3" w:rsidRPr="00E01FC1">
        <w:rPr>
          <w:rFonts w:ascii="Times New Roman" w:hAnsi="Times New Roman" w:cs="Times New Roman"/>
          <w:color w:val="ED7D31" w:themeColor="accent2"/>
        </w:rPr>
        <w:t xml:space="preserve"> I once tried </w:t>
      </w:r>
      <w:r w:rsidR="00D17DC2" w:rsidRPr="00E01FC1">
        <w:rPr>
          <w:rFonts w:ascii="Times New Roman" w:hAnsi="Times New Roman" w:cs="Times New Roman"/>
          <w:color w:val="ED7D31" w:themeColor="accent2"/>
        </w:rPr>
        <w:t xml:space="preserve">to befriend everyone in </w:t>
      </w:r>
      <w:r w:rsidR="008D2515" w:rsidRPr="00E01FC1">
        <w:rPr>
          <w:rFonts w:ascii="Times New Roman" w:hAnsi="Times New Roman" w:cs="Times New Roman"/>
          <w:color w:val="ED7D31" w:themeColor="accent2"/>
        </w:rPr>
        <w:t>ninth</w:t>
      </w:r>
      <w:r w:rsidR="00D17DC2" w:rsidRPr="00E01FC1">
        <w:rPr>
          <w:rFonts w:ascii="Times New Roman" w:hAnsi="Times New Roman" w:cs="Times New Roman"/>
          <w:color w:val="ED7D31" w:themeColor="accent2"/>
        </w:rPr>
        <w:t xml:space="preserve"> grade</w:t>
      </w:r>
      <w:r w:rsidR="00E202F1" w:rsidRPr="00E01FC1">
        <w:rPr>
          <w:rFonts w:ascii="Times New Roman" w:hAnsi="Times New Roman" w:cs="Times New Roman"/>
          <w:color w:val="ED7D31" w:themeColor="accent2"/>
        </w:rPr>
        <w:t xml:space="preserve"> as I had friend groups at Kentwood and Kentridge high school</w:t>
      </w:r>
      <w:r w:rsidR="00EB64B8" w:rsidRPr="00E01FC1">
        <w:rPr>
          <w:rFonts w:ascii="Times New Roman" w:hAnsi="Times New Roman" w:cs="Times New Roman"/>
          <w:color w:val="ED7D31" w:themeColor="accent2"/>
        </w:rPr>
        <w:t xml:space="preserve">. </w:t>
      </w:r>
      <w:r w:rsidR="00B26077" w:rsidRPr="00E01FC1">
        <w:rPr>
          <w:rFonts w:ascii="Times New Roman" w:hAnsi="Times New Roman" w:cs="Times New Roman"/>
          <w:color w:val="ED7D31" w:themeColor="accent2"/>
        </w:rPr>
        <w:t>Naturally, I could not spend time with everyone equally and I deviate to just one group of friends at Kentwood.</w:t>
      </w:r>
      <w:r w:rsidR="005D0C46" w:rsidRPr="00E01FC1">
        <w:rPr>
          <w:rFonts w:ascii="Times New Roman" w:hAnsi="Times New Roman" w:cs="Times New Roman"/>
          <w:color w:val="ED7D31" w:themeColor="accent2"/>
        </w:rPr>
        <w:t xml:space="preserve"> Thankfully, I stopped caring a year later because falling into the </w:t>
      </w:r>
      <w:r w:rsidR="005D0C46" w:rsidRPr="00E01FC1">
        <w:rPr>
          <w:rFonts w:ascii="Times New Roman" w:hAnsi="Times New Roman" w:cs="Times New Roman"/>
          <w:color w:val="ED7D31" w:themeColor="accent2"/>
        </w:rPr>
        <w:lastRenderedPageBreak/>
        <w:t xml:space="preserve">trap of “collecting” friends is draining and can make you a </w:t>
      </w:r>
      <w:r w:rsidR="00D65A1F" w:rsidRPr="00E01FC1">
        <w:rPr>
          <w:rFonts w:ascii="Times New Roman" w:hAnsi="Times New Roman" w:cs="Times New Roman"/>
          <w:color w:val="ED7D31" w:themeColor="accent2"/>
        </w:rPr>
        <w:t>professional</w:t>
      </w:r>
      <w:r w:rsidR="005D0C46" w:rsidRPr="00E01FC1">
        <w:rPr>
          <w:rFonts w:ascii="Times New Roman" w:hAnsi="Times New Roman" w:cs="Times New Roman"/>
          <w:color w:val="ED7D31" w:themeColor="accent2"/>
        </w:rPr>
        <w:t xml:space="preserve"> people pleaser for geometry homework.</w:t>
      </w:r>
    </w:p>
    <w:p w14:paraId="78720A67" w14:textId="6E2F2A8C" w:rsidR="007F7F91" w:rsidRDefault="002B68DE" w:rsidP="007F7F91">
      <w:pPr>
        <w:pStyle w:val="NormalWeb"/>
        <w:spacing w:before="0" w:beforeAutospacing="0" w:after="0" w:afterAutospacing="0" w:line="480" w:lineRule="auto"/>
        <w:rPr>
          <w:color w:val="0E101A"/>
        </w:rPr>
      </w:pPr>
      <w:r>
        <w:tab/>
      </w:r>
      <w:r w:rsidR="007F7F91">
        <w:rPr>
          <w:color w:val="0E101A"/>
        </w:rPr>
        <w:t xml:space="preserve">As I used to think, the Hawthorne effect, the idea of acting differently when being watched, doesn’t necessarily apply to just naturalistic observation. With our cameras and the ability to store thousands of files, we document ourselves often in a technology-driven world. The Hawthorne effect applies there too, where we act for the camera. On TikTok, the </w:t>
      </w:r>
      <w:proofErr w:type="spellStart"/>
      <w:r w:rsidR="007F7F91">
        <w:rPr>
          <w:color w:val="0E101A"/>
        </w:rPr>
        <w:t>FreezeFrame</w:t>
      </w:r>
      <w:proofErr w:type="spellEnd"/>
      <w:r w:rsidR="007F7F91">
        <w:rPr>
          <w:color w:val="0E101A"/>
        </w:rPr>
        <w:t xml:space="preserve"> filter captures a moment in time in a video where “Users are meant to give a ‘real’ laugh while filming themselves and freeze the frame right when they do it so they can see what they look like when they laugh” (</w:t>
      </w:r>
      <w:proofErr w:type="spellStart"/>
      <w:r w:rsidR="007F7F91">
        <w:rPr>
          <w:color w:val="0E101A"/>
        </w:rPr>
        <w:t>Nahman</w:t>
      </w:r>
      <w:proofErr w:type="spellEnd"/>
      <w:r w:rsidR="007F7F91">
        <w:rPr>
          <w:color w:val="0E101A"/>
        </w:rPr>
        <w:t xml:space="preserve"> 4). Moderately, documenting your life with technology is great as you won’t be able to visually see it as well with pen and paper. It allows us to gain a perspective on ourselves that we can’t find otherwise. One time I was recording myself in </w:t>
      </w:r>
      <w:r w:rsidR="007F7F91">
        <w:rPr>
          <w:rStyle w:val="Emphasis"/>
          <w:color w:val="0E101A"/>
        </w:rPr>
        <w:t>The Great Gatsby </w:t>
      </w:r>
      <w:r w:rsidR="007F7F91">
        <w:rPr>
          <w:color w:val="0E101A"/>
        </w:rPr>
        <w:t xml:space="preserve">rhetorical analysis presentation for AP English and after attempt 50-something, I decided to take a break by using my phone to talk to friends. About 20 minutes later, I realized that I was still recording. Looking at the footage, it was so weird to see myself because this was not how I imagined I would act. I was licking my lips as they were dry from the speaking and I sat weirdly, sometimes with one foot up like an iPad kid. I’d still have to watch myself act in public </w:t>
      </w:r>
      <w:proofErr w:type="gramStart"/>
      <w:r w:rsidR="007F7F91">
        <w:rPr>
          <w:color w:val="0E101A"/>
        </w:rPr>
        <w:t>though, because</w:t>
      </w:r>
      <w:proofErr w:type="gramEnd"/>
      <w:r w:rsidR="007F7F91">
        <w:rPr>
          <w:color w:val="0E101A"/>
        </w:rPr>
        <w:t xml:space="preserve"> this was just my room. </w:t>
      </w:r>
      <w:commentRangeStart w:id="0"/>
      <w:ins w:id="1" w:author="Truong, Leon M  (STUDENT)" w:date="2024-01-23T21:18:00Z">
        <w:r w:rsidR="00027D8C">
          <w:rPr>
            <w:color w:val="0E101A"/>
          </w:rPr>
          <w:t>Occurrences</w:t>
        </w:r>
      </w:ins>
      <w:commentRangeEnd w:id="0"/>
      <w:ins w:id="2" w:author="Truong, Leon M  (STUDENT)" w:date="2024-01-23T21:21:00Z">
        <w:r w:rsidR="007E58BA">
          <w:rPr>
            <w:rStyle w:val="CommentReference"/>
            <w:rFonts w:asciiTheme="minorHAnsi" w:eastAsiaTheme="minorHAnsi" w:hAnsiTheme="minorHAnsi" w:cstheme="minorBidi"/>
            <w:kern w:val="2"/>
            <w14:ligatures w14:val="standardContextual"/>
          </w:rPr>
          <w:commentReference w:id="0"/>
        </w:r>
      </w:ins>
      <w:ins w:id="3" w:author="Truong, Leon M  (STUDENT)" w:date="2024-01-23T21:18:00Z">
        <w:r w:rsidR="00027D8C">
          <w:rPr>
            <w:color w:val="0E101A"/>
          </w:rPr>
          <w:t xml:space="preserve"> </w:t>
        </w:r>
        <w:r w:rsidR="004C4A20">
          <w:rPr>
            <w:color w:val="0E101A"/>
          </w:rPr>
          <w:t>when</w:t>
        </w:r>
        <w:r w:rsidR="00027D8C">
          <w:rPr>
            <w:color w:val="0E101A"/>
          </w:rPr>
          <w:t xml:space="preserve"> you realize that </w:t>
        </w:r>
        <w:r w:rsidR="00AA70AF">
          <w:rPr>
            <w:color w:val="0E101A"/>
          </w:rPr>
          <w:t xml:space="preserve">you were being watched without knowing (or recording yourself without knowing) </w:t>
        </w:r>
        <w:r w:rsidR="00184840">
          <w:rPr>
            <w:color w:val="0E101A"/>
          </w:rPr>
          <w:t>brings the best opportunity for learning a new</w:t>
        </w:r>
      </w:ins>
      <w:ins w:id="4" w:author="Truong, Leon M  (STUDENT)" w:date="2024-01-23T21:19:00Z">
        <w:r w:rsidR="00184840">
          <w:rPr>
            <w:color w:val="0E101A"/>
          </w:rPr>
          <w:t xml:space="preserve"> perspective. </w:t>
        </w:r>
        <w:r w:rsidR="004026C8">
          <w:rPr>
            <w:color w:val="0E101A"/>
          </w:rPr>
          <w:t xml:space="preserve">The Hawthorne effect is </w:t>
        </w:r>
        <w:proofErr w:type="gramStart"/>
        <w:r w:rsidR="004026C8">
          <w:rPr>
            <w:color w:val="0E101A"/>
          </w:rPr>
          <w:t xml:space="preserve">completely </w:t>
        </w:r>
        <w:r w:rsidR="00627A2C">
          <w:rPr>
            <w:color w:val="0E101A"/>
          </w:rPr>
          <w:t>eliminated</w:t>
        </w:r>
        <w:proofErr w:type="gramEnd"/>
        <w:r w:rsidR="00627A2C">
          <w:rPr>
            <w:color w:val="0E101A"/>
          </w:rPr>
          <w:t xml:space="preserve"> in this case and self-reflection would be at its peak.</w:t>
        </w:r>
      </w:ins>
      <w:ins w:id="5" w:author="Truong, Leon M  (STUDENT)" w:date="2024-01-23T21:21:00Z">
        <w:r w:rsidR="007E58BA">
          <w:rPr>
            <w:color w:val="0E101A"/>
          </w:rPr>
          <w:t xml:space="preserve"> Although, this feels difficult to replicate. </w:t>
        </w:r>
        <w:r w:rsidR="004A1E99">
          <w:rPr>
            <w:color w:val="0E101A"/>
          </w:rPr>
          <w:t xml:space="preserve">How would you make it so that you’re being watched or </w:t>
        </w:r>
      </w:ins>
      <w:ins w:id="6" w:author="Truong, Leon M  (STUDENT)" w:date="2024-01-23T21:22:00Z">
        <w:r w:rsidR="004A1E99">
          <w:rPr>
            <w:color w:val="0E101A"/>
          </w:rPr>
          <w:t xml:space="preserve">recorded without knowing consistently? </w:t>
        </w:r>
        <w:commentRangeStart w:id="7"/>
        <w:r w:rsidR="00533A8F">
          <w:rPr>
            <w:color w:val="0E101A"/>
          </w:rPr>
          <w:t xml:space="preserve">One idea </w:t>
        </w:r>
      </w:ins>
      <w:commentRangeEnd w:id="7"/>
      <w:ins w:id="8" w:author="Truong, Leon M  (STUDENT)" w:date="2024-01-23T21:40:00Z">
        <w:r w:rsidR="00E83CD9">
          <w:rPr>
            <w:rStyle w:val="CommentReference"/>
            <w:rFonts w:asciiTheme="minorHAnsi" w:eastAsiaTheme="minorHAnsi" w:hAnsiTheme="minorHAnsi" w:cstheme="minorBidi"/>
            <w:kern w:val="2"/>
            <w14:ligatures w14:val="standardContextual"/>
          </w:rPr>
          <w:commentReference w:id="7"/>
        </w:r>
      </w:ins>
      <w:ins w:id="9" w:author="Truong, Leon M  (STUDENT)" w:date="2024-01-23T21:22:00Z">
        <w:r w:rsidR="00533A8F">
          <w:rPr>
            <w:color w:val="0E101A"/>
          </w:rPr>
          <w:t>could be to have you</w:t>
        </w:r>
      </w:ins>
      <w:ins w:id="10" w:author="Truong, Leon M  (STUDENT)" w:date="2024-01-23T21:23:00Z">
        <w:r w:rsidR="00604DF3">
          <w:rPr>
            <w:color w:val="0E101A"/>
          </w:rPr>
          <w:t>r</w:t>
        </w:r>
      </w:ins>
      <w:ins w:id="11" w:author="Truong, Leon M  (STUDENT)" w:date="2024-01-23T21:22:00Z">
        <w:r w:rsidR="00533A8F">
          <w:rPr>
            <w:color w:val="0E101A"/>
          </w:rPr>
          <w:t xml:space="preserve"> friends record you at random at times without you knowing. The Hawthorne effect would still be th</w:t>
        </w:r>
      </w:ins>
      <w:ins w:id="12" w:author="Truong, Leon M  (STUDENT)" w:date="2024-01-23T21:23:00Z">
        <w:r w:rsidR="00533A8F">
          <w:rPr>
            <w:color w:val="0E101A"/>
          </w:rPr>
          <w:t>ere (albeit just a little</w:t>
        </w:r>
      </w:ins>
      <w:ins w:id="13" w:author="Truong, Leon M  (STUDENT)" w:date="2024-01-23T21:33:00Z">
        <w:r w:rsidR="009705C9">
          <w:rPr>
            <w:color w:val="0E101A"/>
          </w:rPr>
          <w:t xml:space="preserve">, as you know you </w:t>
        </w:r>
        <w:r w:rsidR="009705C9">
          <w:rPr>
            <w:i/>
            <w:iCs/>
            <w:color w:val="0E101A"/>
          </w:rPr>
          <w:t>could</w:t>
        </w:r>
        <w:r w:rsidR="009705C9">
          <w:rPr>
            <w:color w:val="0E101A"/>
          </w:rPr>
          <w:t xml:space="preserve"> be watched </w:t>
        </w:r>
        <w:r w:rsidR="009705C9">
          <w:rPr>
            <w:color w:val="0E101A"/>
          </w:rPr>
          <w:lastRenderedPageBreak/>
          <w:t>oftentimes</w:t>
        </w:r>
      </w:ins>
      <w:ins w:id="14" w:author="Truong, Leon M  (STUDENT)" w:date="2024-01-23T21:23:00Z">
        <w:r w:rsidR="00533A8F">
          <w:rPr>
            <w:color w:val="0E101A"/>
          </w:rPr>
          <w:t>)</w:t>
        </w:r>
        <w:r w:rsidR="00195213">
          <w:rPr>
            <w:color w:val="0E101A"/>
          </w:rPr>
          <w:t xml:space="preserve">, </w:t>
        </w:r>
      </w:ins>
      <w:ins w:id="15" w:author="Truong, Leon M  (STUDENT)" w:date="2024-01-23T21:33:00Z">
        <w:r w:rsidR="00FD0F86">
          <w:rPr>
            <w:color w:val="0E101A"/>
          </w:rPr>
          <w:t>but it will be interesting to see extra insight.</w:t>
        </w:r>
      </w:ins>
      <w:ins w:id="16" w:author="Truong, Leon M  (STUDENT)" w:date="2024-01-23T21:19:00Z">
        <w:r w:rsidR="00627A2C">
          <w:rPr>
            <w:color w:val="0E101A"/>
          </w:rPr>
          <w:t xml:space="preserve"> </w:t>
        </w:r>
      </w:ins>
      <w:r w:rsidR="007F7F91">
        <w:rPr>
          <w:color w:val="0E101A"/>
        </w:rPr>
        <w:t>The idea of being watched ties similarly in </w:t>
      </w:r>
      <w:r w:rsidR="007F7F91">
        <w:rPr>
          <w:rStyle w:val="Emphasis"/>
          <w:color w:val="0E101A"/>
        </w:rPr>
        <w:t>Genres: Shapes of Meaning </w:t>
      </w:r>
      <w:r w:rsidR="007F7F91">
        <w:rPr>
          <w:color w:val="0E101A"/>
        </w:rPr>
        <w:t xml:space="preserve">by Catherine McDonald. Genres in McDonald’s piece </w:t>
      </w:r>
      <w:proofErr w:type="gramStart"/>
      <w:r w:rsidR="007F7F91">
        <w:rPr>
          <w:color w:val="0E101A"/>
        </w:rPr>
        <w:t>are</w:t>
      </w:r>
      <w:proofErr w:type="gramEnd"/>
      <w:r w:rsidR="007F7F91">
        <w:rPr>
          <w:color w:val="0E101A"/>
        </w:rPr>
        <w:t xml:space="preserve"> defined as patterns of social situations. The big idea of different genres is acting. For example, the way you act in a private, sarcastic Communist Discord server with your homies is informal, silly, and idiotic, which is different from an academic coding Discord for learning web development by collaboration. People film themselves to see different outlooks, which is a genre itself as they communicate differently with a camera. This is an extremely powerful tool where one can expect to understand heuristics based on their environment and themselves as “Genres draw a person to act out approved social roles, to exhibit the values that people held when they forged that genre in the first place” (McDonald 6). Perspectives can be learned more efficiently with cameras </w:t>
      </w:r>
      <w:proofErr w:type="gramStart"/>
      <w:r w:rsidR="007F7F91">
        <w:rPr>
          <w:color w:val="0E101A"/>
        </w:rPr>
        <w:t>as long as</w:t>
      </w:r>
      <w:proofErr w:type="gramEnd"/>
      <w:r w:rsidR="007F7F91">
        <w:rPr>
          <w:color w:val="0E101A"/>
        </w:rPr>
        <w:t xml:space="preserve"> the Hawthorne effect is minimized by keeping the camera out of sight. I’m the Key Club Webmaster and the Chess Club President. Sometimes when part of the yearbook team comes in to take photos, it’s nice to gain insight into my possibly nervous presentation state or chess thinking position despite the Hawthorne effect being slightly there. </w:t>
      </w:r>
    </w:p>
    <w:p w14:paraId="4A06142B" w14:textId="7D40EF41" w:rsidR="007F7F91" w:rsidRDefault="007F7F91" w:rsidP="007F7F91">
      <w:pPr>
        <w:pStyle w:val="NormalWeb"/>
        <w:spacing w:before="0" w:beforeAutospacing="0" w:after="0" w:afterAutospacing="0" w:line="480" w:lineRule="auto"/>
        <w:rPr>
          <w:color w:val="0E101A"/>
        </w:rPr>
      </w:pPr>
      <w:r>
        <w:rPr>
          <w:color w:val="0E101A"/>
        </w:rPr>
        <w:t xml:space="preserve">           Most of us have had our fair share of conformity versus individuality and social media has only amplified that. To make our lives more efficient with technology, learning the downsides is helpful to avoid wasting time on internet discussions or posing the internet as a distraction in work. As someone who is interested in studying computer science, I </w:t>
      </w:r>
      <w:proofErr w:type="gramStart"/>
      <w:r>
        <w:rPr>
          <w:color w:val="0E101A"/>
        </w:rPr>
        <w:t>have to</w:t>
      </w:r>
      <w:proofErr w:type="gramEnd"/>
      <w:r>
        <w:rPr>
          <w:color w:val="0E101A"/>
        </w:rPr>
        <w:t xml:space="preserve"> acknowledge the many flaws the internet has provided. The internet is a temporary life, where people are allowed to be whoever they want. But it’s also quite toxic, in fact, a bird named Nigel died next to a concrete decoy bird, and “An outraged writer tweeted, ‘Even concrete birds do not owe you affection, Nigel,’ and wrote a long Facebook post arguing that Nigel’s courtship of the fake bird exemplified… rape culture” (Tolentino 9). Why is it that people hate on a bird who has done no </w:t>
      </w:r>
      <w:r>
        <w:rPr>
          <w:color w:val="0E101A"/>
        </w:rPr>
        <w:lastRenderedPageBreak/>
        <w:t xml:space="preserve">objective harm to society? The social polarization on X, formerly Twitter, has skyrocketed, especially after Elon Musk obtained it. The power to have temporary identities on the internet is something people should not take for granted. While it is true that the internet has shown both </w:t>
      </w:r>
      <w:proofErr w:type="gramStart"/>
      <w:r>
        <w:rPr>
          <w:color w:val="0E101A"/>
        </w:rPr>
        <w:t>more good</w:t>
      </w:r>
      <w:proofErr w:type="gramEnd"/>
      <w:r>
        <w:rPr>
          <w:color w:val="0E101A"/>
        </w:rPr>
        <w:t xml:space="preserve"> and bad in the world, humans are more likely to remember negative events over positive ones due to our nature. The commenter on Nigel is sad because it is simply an outlet for one’s identity or perhaps “artificial identity.” </w:t>
      </w:r>
      <w:ins w:id="17" w:author="Truong, Leon M  (STUDENT)" w:date="2024-01-23T22:01:00Z">
        <w:r w:rsidR="00C1101A">
          <w:rPr>
            <w:color w:val="0E101A"/>
          </w:rPr>
          <w:t>W</w:t>
        </w:r>
      </w:ins>
      <w:ins w:id="18" w:author="Truong, Leon M  (STUDENT)" w:date="2024-01-23T22:02:00Z">
        <w:r w:rsidR="00C1101A">
          <w:rPr>
            <w:color w:val="0E101A"/>
          </w:rPr>
          <w:t xml:space="preserve">e want to be able to use this very cool technology for our </w:t>
        </w:r>
        <w:commentRangeStart w:id="19"/>
        <w:r w:rsidR="00D722CB">
          <w:rPr>
            <w:color w:val="0E101A"/>
          </w:rPr>
          <w:t>identities</w:t>
        </w:r>
      </w:ins>
      <w:commentRangeEnd w:id="19"/>
      <w:ins w:id="20" w:author="Truong, Leon M  (STUDENT)" w:date="2024-01-23T22:30:00Z">
        <w:r w:rsidR="0030612F">
          <w:rPr>
            <w:rStyle w:val="CommentReference"/>
            <w:rFonts w:asciiTheme="minorHAnsi" w:eastAsiaTheme="minorHAnsi" w:hAnsiTheme="minorHAnsi" w:cstheme="minorBidi"/>
            <w:kern w:val="2"/>
            <w14:ligatures w14:val="standardContextual"/>
          </w:rPr>
          <w:commentReference w:id="19"/>
        </w:r>
      </w:ins>
      <w:ins w:id="21" w:author="Truong, Leon M  (STUDENT)" w:date="2024-01-23T22:28:00Z">
        <w:r w:rsidR="00A47234">
          <w:rPr>
            <w:color w:val="0E101A"/>
          </w:rPr>
          <w:t>.</w:t>
        </w:r>
      </w:ins>
      <w:ins w:id="22" w:author="Truong, Leon M  (STUDENT)" w:date="2024-01-23T22:02:00Z">
        <w:r w:rsidR="006959D1">
          <w:rPr>
            <w:color w:val="0E101A"/>
          </w:rPr>
          <w:t xml:space="preserve"> </w:t>
        </w:r>
      </w:ins>
      <w:ins w:id="23" w:author="Truong, Leon M  (STUDENT)" w:date="2024-01-23T22:28:00Z">
        <w:r w:rsidR="00A47234">
          <w:rPr>
            <w:color w:val="0E101A"/>
          </w:rPr>
          <w:t>W</w:t>
        </w:r>
      </w:ins>
      <w:ins w:id="24" w:author="Truong, Leon M  (STUDENT)" w:date="2024-01-23T22:02:00Z">
        <w:r w:rsidR="006959D1">
          <w:rPr>
            <w:color w:val="0E101A"/>
          </w:rPr>
          <w:t xml:space="preserve">e just need to be diligent </w:t>
        </w:r>
      </w:ins>
      <w:ins w:id="25" w:author="Truong, Leon M  (STUDENT)" w:date="2024-01-23T22:28:00Z">
        <w:r w:rsidR="005D2C34">
          <w:rPr>
            <w:color w:val="0E101A"/>
          </w:rPr>
          <w:t xml:space="preserve">about the toxicity </w:t>
        </w:r>
      </w:ins>
      <w:ins w:id="26" w:author="Truong, Leon M  (STUDENT)" w:date="2024-01-23T22:29:00Z">
        <w:r w:rsidR="001E6F9A">
          <w:rPr>
            <w:color w:val="0E101A"/>
          </w:rPr>
          <w:t xml:space="preserve">and accept it as fact. </w:t>
        </w:r>
      </w:ins>
      <w:r>
        <w:rPr>
          <w:color w:val="0E101A"/>
        </w:rPr>
        <w:t xml:space="preserve">People enjoy talking and creating on the internet because they want to be someone else or rather someone they cannot be in person. This was a significant reason why the internet was created; it sounds good, but people have set unrealistic expectations about their artificial identity, like in the case of the angry Nigel hater who tweeted again stating she was willing to write the feminist perspective on Nigel for a price, “which received more than a thousand likes” (9). The Nigel hater is seen as an advocate for feminism with such a strange take. For those who attend community college or work, you rarely see this kind of language. You see it a bunch on the internet, though. This is </w:t>
      </w:r>
      <w:proofErr w:type="gramStart"/>
      <w:r>
        <w:rPr>
          <w:color w:val="0E101A"/>
        </w:rPr>
        <w:t>similar to</w:t>
      </w:r>
      <w:proofErr w:type="gramEnd"/>
      <w:r>
        <w:rPr>
          <w:color w:val="0E101A"/>
        </w:rPr>
        <w:t xml:space="preserve"> teenagers on TikTok “who want, just once, to feel like the protagonist,” such as performing for likes and followers, curating to an identity the audience enjoys (</w:t>
      </w:r>
      <w:proofErr w:type="spellStart"/>
      <w:r>
        <w:rPr>
          <w:color w:val="0E101A"/>
        </w:rPr>
        <w:t>Nahman</w:t>
      </w:r>
      <w:proofErr w:type="spellEnd"/>
      <w:r>
        <w:rPr>
          <w:color w:val="0E101A"/>
        </w:rPr>
        <w:t xml:space="preserve"> 5). In many ways, the Nigel hater was a protagonist in her own world with the people who supported her. There is a very fine line between creating a performance and doing something for the sake of passion. Take </w:t>
      </w:r>
      <w:proofErr w:type="spellStart"/>
      <w:r>
        <w:rPr>
          <w:color w:val="0E101A"/>
        </w:rPr>
        <w:t>MrBeast</w:t>
      </w:r>
      <w:proofErr w:type="spellEnd"/>
      <w:r>
        <w:rPr>
          <w:color w:val="0E101A"/>
        </w:rPr>
        <w:t xml:space="preserve">, one of YouTube’s largest content creators, for example, who has helped numerous people with their vision and hearing problems. You may pose this sounds good; why would anyone dislike this? But </w:t>
      </w:r>
      <w:proofErr w:type="spellStart"/>
      <w:r>
        <w:rPr>
          <w:color w:val="0E101A"/>
        </w:rPr>
        <w:t>MrBeast</w:t>
      </w:r>
      <w:proofErr w:type="spellEnd"/>
      <w:r>
        <w:rPr>
          <w:color w:val="0E101A"/>
        </w:rPr>
        <w:t xml:space="preserve"> was hated on for documenting himself helping people because people think helping others should not be documented. </w:t>
      </w:r>
      <w:proofErr w:type="spellStart"/>
      <w:r>
        <w:rPr>
          <w:color w:val="0E101A"/>
        </w:rPr>
        <w:t>MrBeast</w:t>
      </w:r>
      <w:proofErr w:type="spellEnd"/>
      <w:r>
        <w:rPr>
          <w:color w:val="0E101A"/>
        </w:rPr>
        <w:t xml:space="preserve"> himself does enjoy helping people just as I enjoy documenting my computer science journey for the sake of loving </w:t>
      </w:r>
      <w:r>
        <w:rPr>
          <w:color w:val="0E101A"/>
        </w:rPr>
        <w:lastRenderedPageBreak/>
        <w:t xml:space="preserve">computer theory. </w:t>
      </w:r>
      <w:commentRangeStart w:id="27"/>
      <w:ins w:id="28" w:author="Truong, Leon M  (STUDENT)" w:date="2024-01-23T21:15:00Z">
        <w:r w:rsidR="00980833">
          <w:rPr>
            <w:color w:val="0E101A"/>
          </w:rPr>
          <w:t xml:space="preserve">And while </w:t>
        </w:r>
      </w:ins>
      <w:commentRangeEnd w:id="27"/>
      <w:ins w:id="29" w:author="Truong, Leon M  (STUDENT)" w:date="2024-01-23T21:16:00Z">
        <w:r w:rsidR="00597AD1">
          <w:rPr>
            <w:rStyle w:val="CommentReference"/>
            <w:rFonts w:asciiTheme="minorHAnsi" w:eastAsiaTheme="minorHAnsi" w:hAnsiTheme="minorHAnsi" w:cstheme="minorBidi"/>
            <w:kern w:val="2"/>
            <w14:ligatures w14:val="standardContextual"/>
          </w:rPr>
          <w:commentReference w:id="27"/>
        </w:r>
      </w:ins>
      <w:ins w:id="30" w:author="Truong, Leon M  (STUDENT)" w:date="2024-01-23T21:15:00Z">
        <w:r w:rsidR="00980833">
          <w:rPr>
            <w:color w:val="0E101A"/>
          </w:rPr>
          <w:t>I realize that people think he is creating those</w:t>
        </w:r>
      </w:ins>
      <w:ins w:id="31" w:author="Truong, Leon M  (STUDENT)" w:date="2024-01-23T21:16:00Z">
        <w:r w:rsidR="00980833">
          <w:rPr>
            <w:color w:val="0E101A"/>
          </w:rPr>
          <w:t xml:space="preserve"> types of videos for clicks, </w:t>
        </w:r>
        <w:r w:rsidR="00003D39">
          <w:rPr>
            <w:color w:val="0E101A"/>
          </w:rPr>
          <w:t xml:space="preserve">they appear </w:t>
        </w:r>
        <w:r w:rsidR="006B3E2B">
          <w:rPr>
            <w:color w:val="0E101A"/>
          </w:rPr>
          <w:t xml:space="preserve">genuine and passion. </w:t>
        </w:r>
      </w:ins>
      <w:r>
        <w:rPr>
          <w:color w:val="0E101A"/>
        </w:rPr>
        <w:t>There should not be any problems with documenting to show what you enjoy doing, but people will be criticized for it on the internet - to a large magnitude at that. And well, it makes sense. Anonymity is fun and powerful, but the risk is meeting with the internet itself. In cases of meeting </w:t>
      </w:r>
      <w:r>
        <w:rPr>
          <w:rStyle w:val="Emphasis"/>
          <w:color w:val="0E101A"/>
        </w:rPr>
        <w:t>interesting </w:t>
      </w:r>
      <w:r>
        <w:rPr>
          <w:color w:val="0E101A"/>
        </w:rPr>
        <w:t>people, you do conveniently gain a perspective on ignorance, especially watching political parties fight each other on X. Of course, most people on the internet should be taken with a grain of salt, but rapidly gaining perspectives is fun. </w:t>
      </w:r>
    </w:p>
    <w:p w14:paraId="66408E1C" w14:textId="3C711119" w:rsidR="007F7F91" w:rsidRDefault="007F7F91" w:rsidP="007F7F91">
      <w:pPr>
        <w:pStyle w:val="NormalWeb"/>
        <w:spacing w:before="0" w:beforeAutospacing="0" w:after="0" w:afterAutospacing="0" w:line="480" w:lineRule="auto"/>
        <w:rPr>
          <w:color w:val="0E101A"/>
        </w:rPr>
      </w:pPr>
      <w:r>
        <w:rPr>
          <w:color w:val="0E101A"/>
        </w:rPr>
        <w:t>           One of the perks of the internet is being able to have multiple identities despite meeting some </w:t>
      </w:r>
      <w:r>
        <w:rPr>
          <w:rStyle w:val="Emphasis"/>
          <w:color w:val="0E101A"/>
        </w:rPr>
        <w:t>interesting </w:t>
      </w:r>
      <w:r>
        <w:rPr>
          <w:color w:val="0E101A"/>
        </w:rPr>
        <w:t>people. You could be a noble learner on Discord servers for your French class or a businessman trading items in </w:t>
      </w:r>
      <w:r>
        <w:rPr>
          <w:rStyle w:val="Emphasis"/>
          <w:color w:val="0E101A"/>
        </w:rPr>
        <w:t>Animal Crossing: New Horizons</w:t>
      </w:r>
      <w:r>
        <w:rPr>
          <w:color w:val="0E101A"/>
        </w:rPr>
        <w:t>. Subreddit communities such as r/calculus and r/</w:t>
      </w:r>
      <w:proofErr w:type="spellStart"/>
      <w:r>
        <w:rPr>
          <w:color w:val="0E101A"/>
        </w:rPr>
        <w:t>csMajors</w:t>
      </w:r>
      <w:proofErr w:type="spellEnd"/>
      <w:r>
        <w:rPr>
          <w:color w:val="0E101A"/>
        </w:rPr>
        <w:t xml:space="preserve"> are helpful for talking about your calculus struggles or computer science nerd identity. And of course, there has been a significant emphasis on race, gender, and sexuality with the internet. In our modern world, we look for labels and ways to identify ourselves such as using pronouns in the Instagram biography or Discord About Me. For the labels concerning transgender people and sexuality, when the time is more normalized for people to be transgender and LGBTQ, would those labels have the same value? </w:t>
      </w:r>
      <w:ins w:id="32" w:author="Truong, Leon M  (STUDENT)" w:date="2024-01-23T22:51:00Z">
        <w:r w:rsidR="000B6484">
          <w:rPr>
            <w:color w:val="0E101A"/>
          </w:rPr>
          <w:t xml:space="preserve">I would be inclined to think so. </w:t>
        </w:r>
      </w:ins>
      <w:commentRangeStart w:id="33"/>
      <w:proofErr w:type="spellStart"/>
      <w:ins w:id="34" w:author="Truong, Leon M  (STUDENT)" w:date="2024-01-23T21:02:00Z">
        <w:r w:rsidR="00FA14A6">
          <w:rPr>
            <w:color w:val="0E101A"/>
          </w:rPr>
          <w:t>It</w:t>
        </w:r>
        <w:proofErr w:type="spellEnd"/>
        <w:r w:rsidR="00FA14A6">
          <w:rPr>
            <w:color w:val="0E101A"/>
          </w:rPr>
          <w:t xml:space="preserve"> w</w:t>
        </w:r>
      </w:ins>
      <w:ins w:id="35" w:author="Truong, Leon M  (STUDENT)" w:date="2024-01-23T21:03:00Z">
        <w:r w:rsidR="00FA14A6">
          <w:rPr>
            <w:color w:val="0E101A"/>
          </w:rPr>
          <w:t xml:space="preserve">asn’t until middle school I </w:t>
        </w:r>
        <w:r w:rsidR="00C579A1">
          <w:rPr>
            <w:color w:val="0E101A"/>
          </w:rPr>
          <w:t>noticed the importance of these values</w:t>
        </w:r>
      </w:ins>
      <w:commentRangeEnd w:id="33"/>
      <w:ins w:id="36" w:author="Truong, Leon M  (STUDENT)" w:date="2024-01-23T21:14:00Z">
        <w:r w:rsidR="00980833">
          <w:rPr>
            <w:rStyle w:val="CommentReference"/>
            <w:rFonts w:asciiTheme="minorHAnsi" w:eastAsiaTheme="minorHAnsi" w:hAnsiTheme="minorHAnsi" w:cstheme="minorBidi"/>
            <w:kern w:val="2"/>
            <w14:ligatures w14:val="standardContextual"/>
          </w:rPr>
          <w:commentReference w:id="33"/>
        </w:r>
      </w:ins>
      <w:ins w:id="37" w:author="Truong, Leon M  (STUDENT)" w:date="2024-01-23T21:03:00Z">
        <w:r w:rsidR="00C579A1">
          <w:rPr>
            <w:color w:val="0E101A"/>
          </w:rPr>
          <w:t xml:space="preserve">. </w:t>
        </w:r>
        <w:r w:rsidR="0045313F">
          <w:rPr>
            <w:color w:val="0E101A"/>
          </w:rPr>
          <w:t xml:space="preserve">Growing up with Asian </w:t>
        </w:r>
      </w:ins>
      <w:ins w:id="38" w:author="Truong, Leon M  (STUDENT)" w:date="2024-01-23T21:04:00Z">
        <w:r w:rsidR="00D50FCF">
          <w:rPr>
            <w:color w:val="0E101A"/>
          </w:rPr>
          <w:t>relatives</w:t>
        </w:r>
      </w:ins>
      <w:ins w:id="39" w:author="Truong, Leon M  (STUDENT)" w:date="2024-01-23T21:03:00Z">
        <w:r w:rsidR="0045313F">
          <w:rPr>
            <w:color w:val="0E101A"/>
          </w:rPr>
          <w:t xml:space="preserve"> from Vietnam, </w:t>
        </w:r>
        <w:r w:rsidR="00FB5DC0">
          <w:rPr>
            <w:color w:val="0E101A"/>
          </w:rPr>
          <w:t xml:space="preserve">I was taught that </w:t>
        </w:r>
      </w:ins>
      <w:ins w:id="40" w:author="Truong, Leon M  (STUDENT)" w:date="2024-01-23T21:04:00Z">
        <w:r w:rsidR="007510C0">
          <w:rPr>
            <w:color w:val="0E101A"/>
          </w:rPr>
          <w:t xml:space="preserve">gay people were “stupid” </w:t>
        </w:r>
        <w:r w:rsidR="0058531C">
          <w:rPr>
            <w:color w:val="0E101A"/>
          </w:rPr>
          <w:t>and</w:t>
        </w:r>
        <w:r w:rsidR="00835604">
          <w:rPr>
            <w:color w:val="0E101A"/>
          </w:rPr>
          <w:t xml:space="preserve"> that </w:t>
        </w:r>
      </w:ins>
      <w:ins w:id="41" w:author="Truong, Leon M  (STUDENT)" w:date="2024-01-23T21:05:00Z">
        <w:r w:rsidR="008D5F2F">
          <w:rPr>
            <w:color w:val="0E101A"/>
          </w:rPr>
          <w:t xml:space="preserve">my dad </w:t>
        </w:r>
      </w:ins>
      <w:ins w:id="42" w:author="Truong, Leon M  (STUDENT)" w:date="2024-01-23T21:04:00Z">
        <w:r w:rsidR="0025045C">
          <w:rPr>
            <w:color w:val="0E101A"/>
          </w:rPr>
          <w:t xml:space="preserve">would kill </w:t>
        </w:r>
      </w:ins>
      <w:ins w:id="43" w:author="Truong, Leon M  (STUDENT)" w:date="2024-01-23T21:05:00Z">
        <w:r w:rsidR="00C97C00">
          <w:rPr>
            <w:color w:val="0E101A"/>
          </w:rPr>
          <w:t>himself</w:t>
        </w:r>
      </w:ins>
      <w:ins w:id="44" w:author="Truong, Leon M  (STUDENT)" w:date="2024-01-23T21:04:00Z">
        <w:r w:rsidR="0025045C">
          <w:rPr>
            <w:color w:val="0E101A"/>
          </w:rPr>
          <w:t xml:space="preserve"> if I was “half boy and half girl”.</w:t>
        </w:r>
        <w:r w:rsidR="00BB773D">
          <w:rPr>
            <w:color w:val="0E101A"/>
          </w:rPr>
          <w:t xml:space="preserve"> </w:t>
        </w:r>
        <w:r w:rsidR="0085623D">
          <w:rPr>
            <w:color w:val="0E101A"/>
          </w:rPr>
          <w:t xml:space="preserve">Social media </w:t>
        </w:r>
      </w:ins>
      <w:ins w:id="45" w:author="Truong, Leon M  (STUDENT)" w:date="2024-01-23T21:05:00Z">
        <w:r w:rsidR="0085623D">
          <w:rPr>
            <w:color w:val="0E101A"/>
          </w:rPr>
          <w:t>and friends educated me on this manner</w:t>
        </w:r>
      </w:ins>
      <w:ins w:id="46" w:author="Truong, Leon M  (STUDENT)" w:date="2024-01-23T21:06:00Z">
        <w:r w:rsidR="005A52CA">
          <w:rPr>
            <w:color w:val="0E101A"/>
          </w:rPr>
          <w:t xml:space="preserve">; </w:t>
        </w:r>
      </w:ins>
      <w:ins w:id="47" w:author="Truong, Leon M  (STUDENT)" w:date="2024-01-23T21:05:00Z">
        <w:r w:rsidR="0085623D">
          <w:rPr>
            <w:color w:val="0E101A"/>
          </w:rPr>
          <w:t>I shouldn’t discriminate over race</w:t>
        </w:r>
      </w:ins>
      <w:ins w:id="48" w:author="Truong, Leon M  (STUDENT)" w:date="2024-01-23T21:06:00Z">
        <w:r w:rsidR="00A07C6A">
          <w:rPr>
            <w:color w:val="0E101A"/>
          </w:rPr>
          <w:t xml:space="preserve"> and gender. At the time, it didn’t feel “normal” to me </w:t>
        </w:r>
        <w:r w:rsidR="00272094">
          <w:rPr>
            <w:color w:val="0E101A"/>
          </w:rPr>
          <w:t xml:space="preserve">to treat queer and other races the same. However, over time, I find that it’s </w:t>
        </w:r>
        <w:proofErr w:type="gramStart"/>
        <w:r w:rsidR="00272094">
          <w:rPr>
            <w:color w:val="0E101A"/>
          </w:rPr>
          <w:t>pretty normal</w:t>
        </w:r>
        <w:proofErr w:type="gramEnd"/>
        <w:r w:rsidR="00272094">
          <w:rPr>
            <w:color w:val="0E101A"/>
          </w:rPr>
          <w:t xml:space="preserve"> to be friends with queer people and different races </w:t>
        </w:r>
      </w:ins>
      <w:ins w:id="49" w:author="Truong, Leon M  (STUDENT)" w:date="2024-01-23T21:07:00Z">
        <w:r w:rsidR="00272094">
          <w:rPr>
            <w:color w:val="0E101A"/>
          </w:rPr>
          <w:t>than you.</w:t>
        </w:r>
        <w:r w:rsidR="00C8480E">
          <w:rPr>
            <w:color w:val="0E101A"/>
          </w:rPr>
          <w:t xml:space="preserve"> The </w:t>
        </w:r>
        <w:r w:rsidR="00AD1B11">
          <w:rPr>
            <w:color w:val="0E101A"/>
          </w:rPr>
          <w:t xml:space="preserve">concept of time is </w:t>
        </w:r>
        <w:proofErr w:type="gramStart"/>
        <w:r w:rsidR="00AD1B11">
          <w:rPr>
            <w:color w:val="0E101A"/>
          </w:rPr>
          <w:t>really interesting</w:t>
        </w:r>
        <w:proofErr w:type="gramEnd"/>
        <w:r w:rsidR="00AD1B11">
          <w:rPr>
            <w:color w:val="0E101A"/>
          </w:rPr>
          <w:t xml:space="preserve"> </w:t>
        </w:r>
        <w:r w:rsidR="00AD1B11">
          <w:rPr>
            <w:color w:val="0E101A"/>
          </w:rPr>
          <w:lastRenderedPageBreak/>
          <w:t>to me and while I don’t have any predictions of what will become “normal” in the future, it seems to get more and more normal across time</w:t>
        </w:r>
      </w:ins>
      <w:ins w:id="50" w:author="Truong, Leon M  (STUDENT)" w:date="2024-01-23T21:08:00Z">
        <w:r w:rsidR="00AD1B11">
          <w:rPr>
            <w:color w:val="0E101A"/>
          </w:rPr>
          <w:t>.</w:t>
        </w:r>
      </w:ins>
      <w:ins w:id="51" w:author="Truong, Leon M  (STUDENT)" w:date="2024-01-23T21:04:00Z">
        <w:r w:rsidR="0058531C">
          <w:rPr>
            <w:color w:val="0E101A"/>
          </w:rPr>
          <w:t xml:space="preserve"> </w:t>
        </w:r>
      </w:ins>
      <w:ins w:id="52" w:author="Truong, Leon M  (STUDENT)" w:date="2024-01-23T21:08:00Z">
        <w:r w:rsidR="00EA4643">
          <w:rPr>
            <w:color w:val="0E101A"/>
          </w:rPr>
          <w:t>In any case, t</w:t>
        </w:r>
      </w:ins>
      <w:del w:id="53" w:author="Truong, Leon M  (STUDENT)" w:date="2024-01-23T21:08:00Z">
        <w:r w:rsidDel="00EA4643">
          <w:rPr>
            <w:color w:val="0E101A"/>
          </w:rPr>
          <w:delText>T</w:delText>
        </w:r>
      </w:del>
      <w:r>
        <w:rPr>
          <w:color w:val="0E101A"/>
        </w:rPr>
        <w:t>o people searching for their identity, they can appreciate how simple or complex identities can be. In </w:t>
      </w:r>
      <w:r>
        <w:rPr>
          <w:rStyle w:val="Emphasis"/>
          <w:color w:val="0E101A"/>
        </w:rPr>
        <w:t>What We Believe About Identity</w:t>
      </w:r>
      <w:r>
        <w:rPr>
          <w:color w:val="0E101A"/>
        </w:rPr>
        <w:t xml:space="preserve">, Julia Alvarez, a Dominican ethnic writer, has written works that helped Latinas integrate into unfamiliar societies. As she immigrated to the United States, she felt like both an American and an immigrant at the same time. She started writing about stories about her identity and how later “We all needed vocabularies, stories and testimonials, and over the 50-year stretch of my writing and publishing life, I’ve increasingly seen those needs satisfied” (2). In many ways, Alvarez is a pioneer, just like how Larry Page and Sergey Bin founded the Google search engine. Google has paved pathways for people to join communities and create identities. Alvarez’s writing promotes new identities to those unfamiliar with the environment. The internet does the same, with the twist of reaching everyone virtually, promoting internet slang and stories you can scroll through within seconds on the news or social media. Our multiple identities are only possible thanks to influential people, yet we seem to take them for granted. For example, Gamergate is an organization of misogynists who are against feminism in the video game industry. Particularly at one point, they targeted a female game designer who was thought to have slept with a journalist for biased coverage. The </w:t>
      </w:r>
      <w:proofErr w:type="spellStart"/>
      <w:r>
        <w:rPr>
          <w:color w:val="0E101A"/>
        </w:rPr>
        <w:t>Gamergaters</w:t>
      </w:r>
      <w:proofErr w:type="spellEnd"/>
      <w:r>
        <w:rPr>
          <w:color w:val="0E101A"/>
        </w:rPr>
        <w:t xml:space="preserve"> targeted “a female game designer perceived to be sleeping with a journalist for favorable coverage. She, along with a set of feminist game critics and writers, received an onslaught of rape threats, death threats, and other forms of harassment” (Tolentino 10). Regurgitating Alvarez’s idea of needing a language, it becomes incredibly difficult to find belonging on the internet as people are always out to cause verbal harm. Social media has a block feature, but there’s nothing stopping people from creating new accounts to harass users. A solution could be to create a new social media account </w:t>
      </w:r>
      <w:r>
        <w:rPr>
          <w:color w:val="0E101A"/>
        </w:rPr>
        <w:lastRenderedPageBreak/>
        <w:t>altogether or take a break from the social internet for a few days. To emphasize, when I finished freshman year, I was beat from comparing myself constantly with peers regarding grades and skills. I deleted my social media apps for the summer and focused on myself, and I then found a new skill (coding) that’s a significant part of my identity today. Basically, the internet can be so simulating that you need to take breaks from it now and then.</w:t>
      </w:r>
    </w:p>
    <w:p w14:paraId="560D5F20" w14:textId="18FAC2C6" w:rsidR="007F7F91" w:rsidRDefault="007F7F91" w:rsidP="007F7F91">
      <w:pPr>
        <w:pStyle w:val="NormalWeb"/>
        <w:spacing w:before="0" w:beforeAutospacing="0" w:after="0" w:afterAutospacing="0" w:line="480" w:lineRule="auto"/>
        <w:rPr>
          <w:color w:val="0E101A"/>
        </w:rPr>
      </w:pPr>
      <w:r>
        <w:rPr>
          <w:color w:val="0E101A"/>
        </w:rPr>
        <w:tab/>
      </w:r>
      <w:r w:rsidR="00652B30">
        <w:rPr>
          <w:color w:val="0E101A"/>
        </w:rPr>
        <w:t>Given the internet, it</w:t>
      </w:r>
      <w:r w:rsidR="00B71A07">
        <w:rPr>
          <w:color w:val="0E101A"/>
        </w:rPr>
        <w:t xml:space="preserve"> is</w:t>
      </w:r>
      <w:r w:rsidR="00652B30">
        <w:rPr>
          <w:color w:val="0E101A"/>
        </w:rPr>
        <w:t xml:space="preserve"> clear it requires </w:t>
      </w:r>
      <w:r w:rsidR="002A3ECB">
        <w:rPr>
          <w:color w:val="0E101A"/>
        </w:rPr>
        <w:t xml:space="preserve">time and skill to efficiently use those technologies. </w:t>
      </w:r>
      <w:r w:rsidR="00B15183">
        <w:rPr>
          <w:color w:val="0E101A"/>
        </w:rPr>
        <w:t>But there is kind of a pattern her</w:t>
      </w:r>
      <w:r w:rsidR="00632BC8">
        <w:rPr>
          <w:color w:val="0E101A"/>
        </w:rPr>
        <w:t xml:space="preserve">e: </w:t>
      </w:r>
      <w:r w:rsidR="006D2051">
        <w:rPr>
          <w:color w:val="0E101A"/>
        </w:rPr>
        <w:t>software</w:t>
      </w:r>
      <w:r w:rsidR="007B6F91">
        <w:rPr>
          <w:color w:val="0E101A"/>
        </w:rPr>
        <w:t xml:space="preserve"> that stems </w:t>
      </w:r>
      <w:r w:rsidR="006D2051">
        <w:rPr>
          <w:color w:val="0E101A"/>
        </w:rPr>
        <w:t xml:space="preserve">from the internet (social media) also requires time and skill. </w:t>
      </w:r>
      <w:r w:rsidR="00205FBA">
        <w:rPr>
          <w:color w:val="0E101A"/>
        </w:rPr>
        <w:t xml:space="preserve">Naturally, </w:t>
      </w:r>
      <w:r w:rsidR="00E531C5">
        <w:rPr>
          <w:color w:val="0E101A"/>
        </w:rPr>
        <w:t>a</w:t>
      </w:r>
      <w:r w:rsidR="008C3B66">
        <w:rPr>
          <w:color w:val="0E101A"/>
        </w:rPr>
        <w:t>nother tool, artificial intelligence</w:t>
      </w:r>
      <w:r w:rsidR="00A0018E">
        <w:rPr>
          <w:color w:val="0E101A"/>
        </w:rPr>
        <w:t xml:space="preserve"> (AI)</w:t>
      </w:r>
      <w:r w:rsidR="008C3B66">
        <w:rPr>
          <w:color w:val="0E101A"/>
        </w:rPr>
        <w:t xml:space="preserve">, follows this same pattern. </w:t>
      </w:r>
      <w:r w:rsidR="00A0018E">
        <w:rPr>
          <w:color w:val="0E101A"/>
        </w:rPr>
        <w:t xml:space="preserve">While I </w:t>
      </w:r>
      <w:r w:rsidR="000B16CF">
        <w:rPr>
          <w:color w:val="0E101A"/>
        </w:rPr>
        <w:t>won’t</w:t>
      </w:r>
      <w:r w:rsidR="00A0018E">
        <w:rPr>
          <w:color w:val="0E101A"/>
        </w:rPr>
        <w:t xml:space="preserve"> dive into how to use AI</w:t>
      </w:r>
      <w:r w:rsidR="00B22BF0">
        <w:rPr>
          <w:color w:val="0E101A"/>
        </w:rPr>
        <w:t xml:space="preserve"> effectively</w:t>
      </w:r>
      <w:r w:rsidR="006D2548">
        <w:rPr>
          <w:color w:val="0E101A"/>
        </w:rPr>
        <w:t xml:space="preserve">, </w:t>
      </w:r>
      <w:r w:rsidR="00AD7AFB">
        <w:rPr>
          <w:color w:val="0E101A"/>
        </w:rPr>
        <w:t>there is an</w:t>
      </w:r>
      <w:r w:rsidR="000879AA">
        <w:rPr>
          <w:color w:val="0E101A"/>
        </w:rPr>
        <w:t xml:space="preserve"> intuition </w:t>
      </w:r>
      <w:del w:id="54" w:author="Truong, Leon M  (STUDENT)" w:date="2024-01-23T22:56:00Z">
        <w:r w:rsidR="000879AA" w:rsidDel="00F63407">
          <w:rPr>
            <w:color w:val="0E101A"/>
          </w:rPr>
          <w:delText xml:space="preserve">that </w:delText>
        </w:r>
      </w:del>
      <w:r w:rsidR="000879AA">
        <w:rPr>
          <w:color w:val="0E101A"/>
        </w:rPr>
        <w:t xml:space="preserve">it’s a tool that can’t be overused </w:t>
      </w:r>
      <w:r w:rsidR="00101597">
        <w:rPr>
          <w:color w:val="0E101A"/>
        </w:rPr>
        <w:t xml:space="preserve">and </w:t>
      </w:r>
      <w:r w:rsidR="003F061B">
        <w:rPr>
          <w:color w:val="0E101A"/>
        </w:rPr>
        <w:t>that it</w:t>
      </w:r>
      <w:ins w:id="55" w:author="Truong, Leon M  (STUDENT)" w:date="2024-01-23T22:56:00Z">
        <w:r w:rsidR="0037416D">
          <w:rPr>
            <w:color w:val="0E101A"/>
          </w:rPr>
          <w:t xml:space="preserve">’s possibly </w:t>
        </w:r>
      </w:ins>
      <w:del w:id="56" w:author="Truong, Leon M  (STUDENT)" w:date="2024-01-23T22:56:00Z">
        <w:r w:rsidR="003F061B" w:rsidDel="0037416D">
          <w:rPr>
            <w:color w:val="0E101A"/>
          </w:rPr>
          <w:delText xml:space="preserve"> could</w:delText>
        </w:r>
        <w:r w:rsidR="00101597" w:rsidDel="0037416D">
          <w:rPr>
            <w:color w:val="0E101A"/>
          </w:rPr>
          <w:delText xml:space="preserve"> be </w:delText>
        </w:r>
      </w:del>
      <w:r w:rsidR="00101597">
        <w:rPr>
          <w:color w:val="0E101A"/>
        </w:rPr>
        <w:t xml:space="preserve">efficient </w:t>
      </w:r>
      <w:r w:rsidR="00ED230B">
        <w:rPr>
          <w:color w:val="0E101A"/>
        </w:rPr>
        <w:t xml:space="preserve">to add </w:t>
      </w:r>
      <w:r w:rsidR="00101597">
        <w:rPr>
          <w:color w:val="0E101A"/>
        </w:rPr>
        <w:t xml:space="preserve">in </w:t>
      </w:r>
      <w:r w:rsidR="00321154">
        <w:rPr>
          <w:color w:val="0E101A"/>
        </w:rPr>
        <w:t>our</w:t>
      </w:r>
      <w:r w:rsidR="00101597">
        <w:rPr>
          <w:color w:val="0E101A"/>
        </w:rPr>
        <w:t xml:space="preserve"> </w:t>
      </w:r>
      <w:r w:rsidR="00321154">
        <w:rPr>
          <w:color w:val="0E101A"/>
        </w:rPr>
        <w:t>lives</w:t>
      </w:r>
      <w:r w:rsidR="00F3788D">
        <w:rPr>
          <w:color w:val="0E101A"/>
        </w:rPr>
        <w:t>.</w:t>
      </w:r>
      <w:r w:rsidR="00683F10">
        <w:rPr>
          <w:color w:val="0E101A"/>
        </w:rPr>
        <w:t xml:space="preserve"> Whatever buzzword for technology comes next, </w:t>
      </w:r>
      <w:r w:rsidR="000D317A">
        <w:rPr>
          <w:color w:val="0E101A"/>
        </w:rPr>
        <w:t xml:space="preserve">it’s important to consider </w:t>
      </w:r>
      <w:r w:rsidR="00E14246">
        <w:rPr>
          <w:color w:val="0E101A"/>
        </w:rPr>
        <w:t>the perspective</w:t>
      </w:r>
      <w:r w:rsidR="00A74166">
        <w:rPr>
          <w:color w:val="0E101A"/>
        </w:rPr>
        <w:t>(s)</w:t>
      </w:r>
      <w:r w:rsidR="00E14246">
        <w:rPr>
          <w:color w:val="0E101A"/>
        </w:rPr>
        <w:t xml:space="preserve"> of the piece, </w:t>
      </w:r>
      <w:r w:rsidR="00FE15B6">
        <w:rPr>
          <w:color w:val="0E101A"/>
        </w:rPr>
        <w:t>harmful downsides,</w:t>
      </w:r>
      <w:r w:rsidR="00E55752">
        <w:rPr>
          <w:color w:val="0E101A"/>
        </w:rPr>
        <w:t xml:space="preserve"> and the courage to take a break</w:t>
      </w:r>
      <w:r w:rsidR="0004164C">
        <w:rPr>
          <w:color w:val="0E101A"/>
        </w:rPr>
        <w:t>.</w:t>
      </w:r>
    </w:p>
    <w:p w14:paraId="3E79D0AD" w14:textId="5598B5DE" w:rsidR="00244CE0" w:rsidRDefault="00244CE0" w:rsidP="007F7F91">
      <w:pPr>
        <w:spacing w:line="480" w:lineRule="auto"/>
      </w:pPr>
    </w:p>
    <w:p w14:paraId="3B6B6827" w14:textId="77777777" w:rsidR="00244CE0" w:rsidRDefault="00244CE0" w:rsidP="007F7F91">
      <w:pPr>
        <w:spacing w:line="480" w:lineRule="auto"/>
      </w:pPr>
      <w:r>
        <w:br w:type="page"/>
      </w:r>
    </w:p>
    <w:p w14:paraId="63EF7AB6" w14:textId="6A4D4CFE" w:rsidR="00F65C12" w:rsidRDefault="00244CE0" w:rsidP="007F7F91">
      <w:pPr>
        <w:spacing w:line="480" w:lineRule="auto"/>
        <w:jc w:val="center"/>
        <w:rPr>
          <w:rFonts w:ascii="Times New Roman" w:hAnsi="Times New Roman" w:cs="Times New Roman"/>
        </w:rPr>
      </w:pPr>
      <w:r w:rsidRPr="00244CE0">
        <w:rPr>
          <w:rFonts w:ascii="Times New Roman" w:hAnsi="Times New Roman" w:cs="Times New Roman"/>
        </w:rPr>
        <w:lastRenderedPageBreak/>
        <w:t>Works</w:t>
      </w:r>
      <w:r>
        <w:rPr>
          <w:rFonts w:ascii="Times New Roman" w:hAnsi="Times New Roman" w:cs="Times New Roman"/>
        </w:rPr>
        <w:t xml:space="preserve"> Cited</w:t>
      </w:r>
    </w:p>
    <w:p w14:paraId="7B284DFC" w14:textId="05DA5C64" w:rsidR="002368FE" w:rsidRPr="00607E43" w:rsidRDefault="002368FE" w:rsidP="007F7F91">
      <w:pPr>
        <w:pStyle w:val="NormalWeb"/>
        <w:spacing w:line="480" w:lineRule="auto"/>
        <w:ind w:left="567" w:hanging="567"/>
      </w:pPr>
      <w:r>
        <w:t>Alvarez, Julia. “</w:t>
      </w:r>
      <w:r w:rsidR="00C82053" w:rsidRPr="00C82053">
        <w:t>What We Believe About Identity</w:t>
      </w:r>
      <w:r>
        <w:t xml:space="preserve">." </w:t>
      </w:r>
      <w:r w:rsidR="00285710">
        <w:rPr>
          <w:i/>
          <w:iCs/>
        </w:rPr>
        <w:t>The New York Times.</w:t>
      </w:r>
      <w:r w:rsidR="00607E43">
        <w:rPr>
          <w:i/>
          <w:iCs/>
        </w:rPr>
        <w:t xml:space="preserve"> </w:t>
      </w:r>
      <w:r w:rsidR="00607E43">
        <w:t xml:space="preserve">26 May 2021. </w:t>
      </w:r>
      <w:r w:rsidR="00517F8A">
        <w:t xml:space="preserve">Pg </w:t>
      </w:r>
      <w:r w:rsidR="002F6E2E">
        <w:t>2</w:t>
      </w:r>
      <w:r w:rsidR="00CA38EC">
        <w:t>.</w:t>
      </w:r>
    </w:p>
    <w:p w14:paraId="520B0B64" w14:textId="48D3A9DD" w:rsidR="00061ECC" w:rsidRDefault="00061ECC" w:rsidP="007F7F91">
      <w:pPr>
        <w:pStyle w:val="NormalWeb"/>
        <w:spacing w:line="480" w:lineRule="auto"/>
        <w:ind w:left="567" w:hanging="567"/>
      </w:pPr>
      <w:proofErr w:type="spellStart"/>
      <w:r>
        <w:t>Mcdonald</w:t>
      </w:r>
      <w:proofErr w:type="spellEnd"/>
      <w:r>
        <w:t xml:space="preserve">, Catherine. “Genres: Shapes of Meaning." </w:t>
      </w:r>
      <w:proofErr w:type="spellStart"/>
      <w:r>
        <w:t>Hobmeier</w:t>
      </w:r>
      <w:proofErr w:type="spellEnd"/>
      <w:r>
        <w:t xml:space="preserve">, Amanda. </w:t>
      </w:r>
      <w:r w:rsidRPr="00302451">
        <w:rPr>
          <w:i/>
          <w:iCs/>
        </w:rPr>
        <w:t>Contexts for Inquiry</w:t>
      </w:r>
      <w:r>
        <w:t xml:space="preserve">, </w:t>
      </w:r>
      <w:r w:rsidR="005B56C6">
        <w:t>Bedford/St. Martin’s: et al., 2014. Pg 6.</w:t>
      </w:r>
    </w:p>
    <w:p w14:paraId="3A356354" w14:textId="2ABE311A" w:rsidR="00302451" w:rsidRDefault="00302451" w:rsidP="007F7F91">
      <w:pPr>
        <w:pStyle w:val="NormalWeb"/>
        <w:spacing w:line="480" w:lineRule="auto"/>
        <w:ind w:left="567" w:hanging="567"/>
      </w:pPr>
      <w:proofErr w:type="spellStart"/>
      <w:r w:rsidRPr="00302451">
        <w:t>Nahman</w:t>
      </w:r>
      <w:proofErr w:type="spellEnd"/>
      <w:r w:rsidRPr="00302451">
        <w:t xml:space="preserve">, Haley. “Always Watching.” </w:t>
      </w:r>
      <w:r w:rsidRPr="00302451">
        <w:rPr>
          <w:i/>
          <w:iCs/>
        </w:rPr>
        <w:t>Maybe Baby</w:t>
      </w:r>
      <w:r w:rsidRPr="00302451">
        <w:t>. 19 September 2021.</w:t>
      </w:r>
      <w:r w:rsidR="003C405D">
        <w:t xml:space="preserve"> Pg </w:t>
      </w:r>
      <w:r w:rsidR="00F37935">
        <w:t>4, 5</w:t>
      </w:r>
      <w:r w:rsidR="000C50F9">
        <w:t>.</w:t>
      </w:r>
    </w:p>
    <w:p w14:paraId="71E3BCEC" w14:textId="0851A599" w:rsidR="002368FE" w:rsidRDefault="002368FE" w:rsidP="007F7F91">
      <w:pPr>
        <w:pStyle w:val="NormalWeb"/>
        <w:spacing w:line="480" w:lineRule="auto"/>
        <w:ind w:left="567" w:hanging="567"/>
      </w:pPr>
      <w:r>
        <w:t xml:space="preserve">Tolentino, Jia. “The I </w:t>
      </w:r>
      <w:proofErr w:type="gramStart"/>
      <w:r>
        <w:t>in</w:t>
      </w:r>
      <w:proofErr w:type="gramEnd"/>
      <w:r>
        <w:t xml:space="preserve"> the Internet.” 20 Feb. 2020.</w:t>
      </w:r>
      <w:r w:rsidR="00383AD1">
        <w:t xml:space="preserve"> Pg </w:t>
      </w:r>
      <w:r w:rsidR="005524D9">
        <w:t>9, 10</w:t>
      </w:r>
      <w:r w:rsidR="00523BEC">
        <w:t>.</w:t>
      </w:r>
    </w:p>
    <w:p w14:paraId="2BB8F6E0" w14:textId="77777777" w:rsidR="002368FE" w:rsidRDefault="002368FE" w:rsidP="007F7F91">
      <w:pPr>
        <w:pStyle w:val="NormalWeb"/>
        <w:spacing w:line="480" w:lineRule="auto"/>
        <w:ind w:left="567" w:hanging="567"/>
      </w:pPr>
    </w:p>
    <w:p w14:paraId="69DB16FB" w14:textId="77777777" w:rsidR="00BC7C9E" w:rsidRDefault="00BC7C9E" w:rsidP="007F7F91">
      <w:pPr>
        <w:pStyle w:val="NormalWeb"/>
        <w:spacing w:line="480" w:lineRule="auto"/>
        <w:ind w:left="567" w:hanging="567"/>
      </w:pPr>
    </w:p>
    <w:p w14:paraId="4400EE4E" w14:textId="77777777" w:rsidR="00BC7C9E" w:rsidRDefault="00BC7C9E" w:rsidP="007F7F91">
      <w:pPr>
        <w:pStyle w:val="NormalWeb"/>
        <w:spacing w:line="480" w:lineRule="auto"/>
        <w:ind w:left="567" w:hanging="567"/>
      </w:pPr>
    </w:p>
    <w:p w14:paraId="612A6419" w14:textId="77777777" w:rsidR="008645AB" w:rsidRDefault="008645AB" w:rsidP="007F7F91">
      <w:pPr>
        <w:pStyle w:val="NormalWeb"/>
        <w:spacing w:line="480" w:lineRule="auto"/>
        <w:ind w:left="567" w:hanging="567"/>
      </w:pPr>
    </w:p>
    <w:p w14:paraId="4C293DE1" w14:textId="77777777" w:rsidR="00244CE0" w:rsidRPr="00244CE0" w:rsidRDefault="00244CE0" w:rsidP="007F7F91">
      <w:pPr>
        <w:spacing w:line="480" w:lineRule="auto"/>
        <w:jc w:val="center"/>
        <w:rPr>
          <w:rFonts w:ascii="Times New Roman" w:hAnsi="Times New Roman" w:cs="Times New Roman"/>
        </w:rPr>
      </w:pPr>
    </w:p>
    <w:sectPr w:rsidR="00244CE0" w:rsidRPr="00244CE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uong, Leon M  (STUDENT)" w:date="2024-01-23T21:21:00Z" w:initials="LT">
    <w:p w14:paraId="2200FE14" w14:textId="77777777" w:rsidR="007E58BA" w:rsidRDefault="007E58BA" w:rsidP="00A64EE2">
      <w:r>
        <w:rPr>
          <w:rStyle w:val="CommentReference"/>
        </w:rPr>
        <w:annotationRef/>
      </w:r>
      <w:r>
        <w:rPr>
          <w:sz w:val="20"/>
          <w:szCs w:val="20"/>
        </w:rPr>
        <w:t>Here, I wanted to tie back to my main claim of using the internet effectively. Without a Hawthorne effect, that should help gain insight about yourself.</w:t>
      </w:r>
    </w:p>
  </w:comment>
  <w:comment w:id="7" w:author="Truong, Leon M  (STUDENT)" w:date="2024-01-23T21:40:00Z" w:initials="LT">
    <w:p w14:paraId="19FBFD7C" w14:textId="77777777" w:rsidR="00E83CD9" w:rsidRDefault="00E83CD9" w:rsidP="0043772A">
      <w:r>
        <w:rPr>
          <w:rStyle w:val="CommentReference"/>
        </w:rPr>
        <w:annotationRef/>
      </w:r>
      <w:r>
        <w:rPr>
          <w:sz w:val="20"/>
          <w:szCs w:val="20"/>
        </w:rPr>
        <w:t>Wanted to provide my own solution as well. This will add depth to how the internet can be used effectively as it’s sort of another way to utilize it without any side effects.</w:t>
      </w:r>
    </w:p>
  </w:comment>
  <w:comment w:id="19" w:author="Truong, Leon M  (STUDENT)" w:date="2024-01-23T22:30:00Z" w:initials="LT">
    <w:p w14:paraId="6CB9B21B" w14:textId="77777777" w:rsidR="0030612F" w:rsidRDefault="0030612F" w:rsidP="005C207B">
      <w:r>
        <w:rPr>
          <w:rStyle w:val="CommentReference"/>
        </w:rPr>
        <w:annotationRef/>
      </w:r>
      <w:r>
        <w:rPr>
          <w:sz w:val="20"/>
          <w:szCs w:val="20"/>
        </w:rPr>
        <w:t>Added this to tie the Nigel example back to my claim. This section should be more clear now for its purpose.</w:t>
      </w:r>
    </w:p>
  </w:comment>
  <w:comment w:id="27" w:author="Truong, Leon M  (STUDENT)" w:date="2024-01-23T21:16:00Z" w:initials="LT">
    <w:p w14:paraId="0E1BE2EF" w14:textId="11AE9BA1" w:rsidR="00597AD1" w:rsidRDefault="00597AD1" w:rsidP="005E3130">
      <w:r>
        <w:rPr>
          <w:rStyle w:val="CommentReference"/>
        </w:rPr>
        <w:annotationRef/>
      </w:r>
      <w:r>
        <w:rPr>
          <w:sz w:val="20"/>
          <w:szCs w:val="20"/>
        </w:rPr>
        <w:t>Counterclaim to the counterclaim. More information should be added for people who don’t know who MrBeast is.</w:t>
      </w:r>
    </w:p>
  </w:comment>
  <w:comment w:id="33" w:author="Truong, Leon M  (STUDENT)" w:date="2024-01-23T21:14:00Z" w:initials="LT">
    <w:p w14:paraId="56FA682B" w14:textId="15FB7C00" w:rsidR="00980833" w:rsidRDefault="00980833" w:rsidP="0006775A">
      <w:r>
        <w:rPr>
          <w:rStyle w:val="CommentReference"/>
        </w:rPr>
        <w:annotationRef/>
      </w:r>
      <w:r>
        <w:rPr>
          <w:sz w:val="20"/>
          <w:szCs w:val="20"/>
        </w:rPr>
        <w:t>I realized I didn’t have much of a personal example in this section. I feel like this story would be a good shower thought and it would also be relatable to some of my peers who had an unreasonable family influence.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0FE14" w15:done="0"/>
  <w15:commentEx w15:paraId="19FBFD7C" w15:done="0"/>
  <w15:commentEx w15:paraId="6CB9B21B" w15:done="0"/>
  <w15:commentEx w15:paraId="0E1BE2EF" w15:done="0"/>
  <w15:commentEx w15:paraId="56FA6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289A3F" w16cex:dateUtc="2024-01-24T05:21:00Z"/>
  <w16cex:commentExtensible w16cex:durableId="0176ACC2" w16cex:dateUtc="2024-01-24T05:40:00Z"/>
  <w16cex:commentExtensible w16cex:durableId="4C6089B7" w16cex:dateUtc="2024-01-24T06:30:00Z"/>
  <w16cex:commentExtensible w16cex:durableId="2CA7CED5" w16cex:dateUtc="2024-01-24T05:16:00Z"/>
  <w16cex:commentExtensible w16cex:durableId="58063C22" w16cex:dateUtc="2024-01-24T0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0FE14" w16cid:durableId="64289A3F"/>
  <w16cid:commentId w16cid:paraId="19FBFD7C" w16cid:durableId="0176ACC2"/>
  <w16cid:commentId w16cid:paraId="6CB9B21B" w16cid:durableId="4C6089B7"/>
  <w16cid:commentId w16cid:paraId="0E1BE2EF" w16cid:durableId="2CA7CED5"/>
  <w16cid:commentId w16cid:paraId="56FA682B" w16cid:durableId="58063C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C3AE" w14:textId="77777777" w:rsidR="00A860AB" w:rsidRDefault="00A860AB">
      <w:r>
        <w:separator/>
      </w:r>
    </w:p>
  </w:endnote>
  <w:endnote w:type="continuationSeparator" w:id="0">
    <w:p w14:paraId="720FDA55" w14:textId="77777777" w:rsidR="00A860AB" w:rsidRDefault="00A86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E5CD" w14:textId="77777777" w:rsidR="003D004B" w:rsidRDefault="003D0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F16E" w14:textId="77777777" w:rsidR="003D004B" w:rsidRDefault="003D0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8E61" w14:textId="77777777" w:rsidR="003D004B" w:rsidRDefault="003D0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E900" w14:textId="77777777" w:rsidR="00A860AB" w:rsidRDefault="00A860AB">
      <w:r>
        <w:separator/>
      </w:r>
    </w:p>
  </w:footnote>
  <w:footnote w:type="continuationSeparator" w:id="0">
    <w:p w14:paraId="47F32C07" w14:textId="77777777" w:rsidR="00A860AB" w:rsidRDefault="00A86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EC1F" w14:textId="77777777" w:rsidR="003D004B" w:rsidRDefault="003D0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5344" w14:textId="77777777" w:rsidR="00F67C68" w:rsidRPr="00CC7734" w:rsidRDefault="00000000">
    <w:pPr>
      <w:pStyle w:val="Header"/>
      <w:rPr>
        <w:rFonts w:ascii="Times New Roman" w:hAnsi="Times New Roman" w:cs="Times New Roman"/>
      </w:rPr>
    </w:pPr>
    <w:r w:rsidRPr="00CC7734">
      <w:rPr>
        <w:rFonts w:ascii="Times New Roman" w:hAnsi="Times New Roman" w:cs="Times New Roman"/>
      </w:rPr>
      <w:tab/>
    </w:r>
    <w:r>
      <w:rPr>
        <w:rFonts w:ascii="Times New Roman" w:hAnsi="Times New Roman" w:cs="Times New Roman"/>
      </w:rPr>
      <w:tab/>
      <w:t>Leon Truong</w:t>
    </w:r>
  </w:p>
  <w:p w14:paraId="2F1AF933" w14:textId="376FD482" w:rsidR="00F67C68" w:rsidRPr="00CC7734" w:rsidRDefault="00EB6B80" w:rsidP="00CC7734">
    <w:pPr>
      <w:pStyle w:val="Header"/>
      <w:jc w:val="right"/>
      <w:rPr>
        <w:rFonts w:ascii="Times New Roman" w:hAnsi="Times New Roman" w:cs="Times New Roman"/>
      </w:rPr>
    </w:pPr>
    <w:r>
      <w:rPr>
        <w:rFonts w:ascii="Times New Roman" w:hAnsi="Times New Roman" w:cs="Times New Roman"/>
      </w:rPr>
      <w:t xml:space="preserve">Major Paper </w:t>
    </w:r>
    <w:r w:rsidR="003B0D2F">
      <w:rPr>
        <w:rFonts w:ascii="Times New Roman" w:hAnsi="Times New Roman" w:cs="Times New Roman"/>
      </w:rPr>
      <w:t>One</w:t>
    </w:r>
  </w:p>
  <w:p w14:paraId="38D6D46C" w14:textId="77777777" w:rsidR="00F67C68" w:rsidRDefault="00000000" w:rsidP="00CC7734">
    <w:pPr>
      <w:pStyle w:val="Header"/>
      <w:jc w:val="right"/>
      <w:rPr>
        <w:rFonts w:ascii="Times New Roman" w:hAnsi="Times New Roman" w:cs="Times New Roman"/>
      </w:rPr>
    </w:pPr>
    <w:r w:rsidRPr="00CC7734">
      <w:rPr>
        <w:rFonts w:ascii="Times New Roman" w:hAnsi="Times New Roman" w:cs="Times New Roman"/>
      </w:rPr>
      <w:t>UW Composition</w:t>
    </w:r>
  </w:p>
  <w:p w14:paraId="2F389961" w14:textId="5561F84C" w:rsidR="003D004B" w:rsidRPr="00CC7734" w:rsidRDefault="003D004B" w:rsidP="00CC7734">
    <w:pPr>
      <w:pStyle w:val="Header"/>
      <w:jc w:val="right"/>
      <w:rPr>
        <w:rFonts w:ascii="Times New Roman" w:hAnsi="Times New Roman" w:cs="Times New Roman"/>
      </w:rPr>
    </w:pPr>
    <w:r>
      <w:rPr>
        <w:rFonts w:ascii="Times New Roman" w:hAnsi="Times New Roman" w:cs="Times New Roman"/>
      </w:rPr>
      <w:t>01/23/2024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BC00" w14:textId="77777777" w:rsidR="003D004B" w:rsidRDefault="003D004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uong, Leon M  (STUDENT)">
    <w15:presenceInfo w15:providerId="AD" w15:userId="S::SN350851@kent.k12.wa.us::ccf9e35e-ed39-47da-81db-fbc7605db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DE"/>
    <w:rsid w:val="00002709"/>
    <w:rsid w:val="00003D39"/>
    <w:rsid w:val="00007BD6"/>
    <w:rsid w:val="00015355"/>
    <w:rsid w:val="00027D8C"/>
    <w:rsid w:val="000318B2"/>
    <w:rsid w:val="00037E72"/>
    <w:rsid w:val="0004164C"/>
    <w:rsid w:val="00043956"/>
    <w:rsid w:val="00045643"/>
    <w:rsid w:val="00045D48"/>
    <w:rsid w:val="000526E7"/>
    <w:rsid w:val="0005415D"/>
    <w:rsid w:val="00061ECC"/>
    <w:rsid w:val="0006708E"/>
    <w:rsid w:val="000775CC"/>
    <w:rsid w:val="000859EC"/>
    <w:rsid w:val="0008611D"/>
    <w:rsid w:val="000869F8"/>
    <w:rsid w:val="000879AA"/>
    <w:rsid w:val="00090788"/>
    <w:rsid w:val="000949B8"/>
    <w:rsid w:val="000A7F55"/>
    <w:rsid w:val="000B16CF"/>
    <w:rsid w:val="000B203E"/>
    <w:rsid w:val="000B6484"/>
    <w:rsid w:val="000C50F9"/>
    <w:rsid w:val="000D250D"/>
    <w:rsid w:val="000D2DC5"/>
    <w:rsid w:val="000D317A"/>
    <w:rsid w:val="000D5E10"/>
    <w:rsid w:val="001012FB"/>
    <w:rsid w:val="00101597"/>
    <w:rsid w:val="001071BC"/>
    <w:rsid w:val="00111272"/>
    <w:rsid w:val="0013642F"/>
    <w:rsid w:val="00137F46"/>
    <w:rsid w:val="00144141"/>
    <w:rsid w:val="00145775"/>
    <w:rsid w:val="00147364"/>
    <w:rsid w:val="001546FC"/>
    <w:rsid w:val="00166A88"/>
    <w:rsid w:val="00184840"/>
    <w:rsid w:val="001912B7"/>
    <w:rsid w:val="00194490"/>
    <w:rsid w:val="00195213"/>
    <w:rsid w:val="001B1752"/>
    <w:rsid w:val="001B17F0"/>
    <w:rsid w:val="001B5584"/>
    <w:rsid w:val="001C4379"/>
    <w:rsid w:val="001D0B88"/>
    <w:rsid w:val="001D1075"/>
    <w:rsid w:val="001D4E3E"/>
    <w:rsid w:val="001E1D84"/>
    <w:rsid w:val="001E475F"/>
    <w:rsid w:val="001E6F9A"/>
    <w:rsid w:val="00205FBA"/>
    <w:rsid w:val="00217A65"/>
    <w:rsid w:val="002321BD"/>
    <w:rsid w:val="0023229C"/>
    <w:rsid w:val="002368FE"/>
    <w:rsid w:val="00243562"/>
    <w:rsid w:val="00244CE0"/>
    <w:rsid w:val="00247412"/>
    <w:rsid w:val="0025005B"/>
    <w:rsid w:val="0025045C"/>
    <w:rsid w:val="00250974"/>
    <w:rsid w:val="00251A8E"/>
    <w:rsid w:val="00252A58"/>
    <w:rsid w:val="00253581"/>
    <w:rsid w:val="00257D8E"/>
    <w:rsid w:val="00260F90"/>
    <w:rsid w:val="0026132C"/>
    <w:rsid w:val="002619A4"/>
    <w:rsid w:val="00266028"/>
    <w:rsid w:val="00271068"/>
    <w:rsid w:val="00272094"/>
    <w:rsid w:val="00282D19"/>
    <w:rsid w:val="00285710"/>
    <w:rsid w:val="0029110E"/>
    <w:rsid w:val="002A3ECB"/>
    <w:rsid w:val="002B3EF1"/>
    <w:rsid w:val="002B68DE"/>
    <w:rsid w:val="002B7764"/>
    <w:rsid w:val="002C53E3"/>
    <w:rsid w:val="002D6A9A"/>
    <w:rsid w:val="002D79E2"/>
    <w:rsid w:val="002D7B57"/>
    <w:rsid w:val="002E64FF"/>
    <w:rsid w:val="002F3C04"/>
    <w:rsid w:val="002F4509"/>
    <w:rsid w:val="002F6E2E"/>
    <w:rsid w:val="003013DC"/>
    <w:rsid w:val="00302451"/>
    <w:rsid w:val="00304318"/>
    <w:rsid w:val="0030612F"/>
    <w:rsid w:val="0031384F"/>
    <w:rsid w:val="00315DC7"/>
    <w:rsid w:val="00321154"/>
    <w:rsid w:val="003248D9"/>
    <w:rsid w:val="00333742"/>
    <w:rsid w:val="00337E5C"/>
    <w:rsid w:val="00343C3E"/>
    <w:rsid w:val="00346DA5"/>
    <w:rsid w:val="00353917"/>
    <w:rsid w:val="00362456"/>
    <w:rsid w:val="003630E7"/>
    <w:rsid w:val="00366B36"/>
    <w:rsid w:val="003703CD"/>
    <w:rsid w:val="0037416D"/>
    <w:rsid w:val="00375669"/>
    <w:rsid w:val="0037626A"/>
    <w:rsid w:val="00376843"/>
    <w:rsid w:val="00376949"/>
    <w:rsid w:val="00381AEB"/>
    <w:rsid w:val="00381D14"/>
    <w:rsid w:val="00383AD1"/>
    <w:rsid w:val="00384E52"/>
    <w:rsid w:val="0039349D"/>
    <w:rsid w:val="00393620"/>
    <w:rsid w:val="003A0913"/>
    <w:rsid w:val="003A0DAA"/>
    <w:rsid w:val="003B0D2F"/>
    <w:rsid w:val="003C405D"/>
    <w:rsid w:val="003D004B"/>
    <w:rsid w:val="003E1EAE"/>
    <w:rsid w:val="003E495A"/>
    <w:rsid w:val="003E727D"/>
    <w:rsid w:val="003E7941"/>
    <w:rsid w:val="003F061B"/>
    <w:rsid w:val="003F762D"/>
    <w:rsid w:val="004026C8"/>
    <w:rsid w:val="00416169"/>
    <w:rsid w:val="00423B69"/>
    <w:rsid w:val="00431598"/>
    <w:rsid w:val="00437F1D"/>
    <w:rsid w:val="004419CE"/>
    <w:rsid w:val="0045313F"/>
    <w:rsid w:val="00454CDB"/>
    <w:rsid w:val="00472B94"/>
    <w:rsid w:val="00475A4E"/>
    <w:rsid w:val="00480F63"/>
    <w:rsid w:val="004836C3"/>
    <w:rsid w:val="00485E28"/>
    <w:rsid w:val="0049416A"/>
    <w:rsid w:val="00495C5F"/>
    <w:rsid w:val="00495EFD"/>
    <w:rsid w:val="004A1E99"/>
    <w:rsid w:val="004B1BE9"/>
    <w:rsid w:val="004B260D"/>
    <w:rsid w:val="004B3BD6"/>
    <w:rsid w:val="004C4A20"/>
    <w:rsid w:val="004D1B79"/>
    <w:rsid w:val="004D44D0"/>
    <w:rsid w:val="004E1F28"/>
    <w:rsid w:val="004E34E6"/>
    <w:rsid w:val="004E42B5"/>
    <w:rsid w:val="004F03E0"/>
    <w:rsid w:val="004F3692"/>
    <w:rsid w:val="004F567B"/>
    <w:rsid w:val="004F79E4"/>
    <w:rsid w:val="00501271"/>
    <w:rsid w:val="00514786"/>
    <w:rsid w:val="00517F8A"/>
    <w:rsid w:val="00521F94"/>
    <w:rsid w:val="00523BEC"/>
    <w:rsid w:val="00526953"/>
    <w:rsid w:val="00530BE0"/>
    <w:rsid w:val="00533A8F"/>
    <w:rsid w:val="00535FBF"/>
    <w:rsid w:val="00550074"/>
    <w:rsid w:val="005510B8"/>
    <w:rsid w:val="005518A7"/>
    <w:rsid w:val="005524D9"/>
    <w:rsid w:val="00555334"/>
    <w:rsid w:val="00563173"/>
    <w:rsid w:val="00567A4C"/>
    <w:rsid w:val="00571C2F"/>
    <w:rsid w:val="0058531C"/>
    <w:rsid w:val="0058602A"/>
    <w:rsid w:val="00590BAB"/>
    <w:rsid w:val="005915DE"/>
    <w:rsid w:val="00591A83"/>
    <w:rsid w:val="00597AD1"/>
    <w:rsid w:val="005A52CA"/>
    <w:rsid w:val="005B56C6"/>
    <w:rsid w:val="005C10B2"/>
    <w:rsid w:val="005C1AAC"/>
    <w:rsid w:val="005C3ACD"/>
    <w:rsid w:val="005D0C46"/>
    <w:rsid w:val="005D21E8"/>
    <w:rsid w:val="005D2C34"/>
    <w:rsid w:val="005D4FD5"/>
    <w:rsid w:val="005E0549"/>
    <w:rsid w:val="005E3AB9"/>
    <w:rsid w:val="005E734F"/>
    <w:rsid w:val="00604DF3"/>
    <w:rsid w:val="00607E43"/>
    <w:rsid w:val="00617EA4"/>
    <w:rsid w:val="00627A2C"/>
    <w:rsid w:val="006325C5"/>
    <w:rsid w:val="00632B48"/>
    <w:rsid w:val="00632BC8"/>
    <w:rsid w:val="006341A4"/>
    <w:rsid w:val="006466A2"/>
    <w:rsid w:val="00652B30"/>
    <w:rsid w:val="006678D9"/>
    <w:rsid w:val="00683F10"/>
    <w:rsid w:val="00690C64"/>
    <w:rsid w:val="006959D1"/>
    <w:rsid w:val="006967E3"/>
    <w:rsid w:val="006A2558"/>
    <w:rsid w:val="006A6314"/>
    <w:rsid w:val="006B2466"/>
    <w:rsid w:val="006B3E2B"/>
    <w:rsid w:val="006B7BA7"/>
    <w:rsid w:val="006C33F7"/>
    <w:rsid w:val="006C46BF"/>
    <w:rsid w:val="006D2051"/>
    <w:rsid w:val="006D2548"/>
    <w:rsid w:val="006D414F"/>
    <w:rsid w:val="006D701E"/>
    <w:rsid w:val="006F340A"/>
    <w:rsid w:val="00700EBB"/>
    <w:rsid w:val="00701E43"/>
    <w:rsid w:val="00702875"/>
    <w:rsid w:val="007034C5"/>
    <w:rsid w:val="007055A8"/>
    <w:rsid w:val="00710584"/>
    <w:rsid w:val="00713C91"/>
    <w:rsid w:val="007207E8"/>
    <w:rsid w:val="00726E51"/>
    <w:rsid w:val="007307AD"/>
    <w:rsid w:val="00742374"/>
    <w:rsid w:val="00742664"/>
    <w:rsid w:val="0074553A"/>
    <w:rsid w:val="007510C0"/>
    <w:rsid w:val="007526E0"/>
    <w:rsid w:val="00760EBF"/>
    <w:rsid w:val="00763496"/>
    <w:rsid w:val="00770FD2"/>
    <w:rsid w:val="00790043"/>
    <w:rsid w:val="00791534"/>
    <w:rsid w:val="00791C33"/>
    <w:rsid w:val="00795DF1"/>
    <w:rsid w:val="007A2F2C"/>
    <w:rsid w:val="007A3E86"/>
    <w:rsid w:val="007B6F91"/>
    <w:rsid w:val="007C180D"/>
    <w:rsid w:val="007E58BA"/>
    <w:rsid w:val="007F7F91"/>
    <w:rsid w:val="00805480"/>
    <w:rsid w:val="00833DAA"/>
    <w:rsid w:val="00834CC7"/>
    <w:rsid w:val="00835604"/>
    <w:rsid w:val="0084094C"/>
    <w:rsid w:val="008423A2"/>
    <w:rsid w:val="00850DEA"/>
    <w:rsid w:val="0085623D"/>
    <w:rsid w:val="008645AB"/>
    <w:rsid w:val="00872A5D"/>
    <w:rsid w:val="008775E1"/>
    <w:rsid w:val="008C2014"/>
    <w:rsid w:val="008C3B66"/>
    <w:rsid w:val="008C48B3"/>
    <w:rsid w:val="008D2515"/>
    <w:rsid w:val="008D4BF2"/>
    <w:rsid w:val="008D4F90"/>
    <w:rsid w:val="008D5F2F"/>
    <w:rsid w:val="008D692A"/>
    <w:rsid w:val="008E0987"/>
    <w:rsid w:val="008E125D"/>
    <w:rsid w:val="008E3354"/>
    <w:rsid w:val="008E560C"/>
    <w:rsid w:val="008F1DD0"/>
    <w:rsid w:val="008F36FA"/>
    <w:rsid w:val="00913DEF"/>
    <w:rsid w:val="009204C8"/>
    <w:rsid w:val="009236E3"/>
    <w:rsid w:val="00924422"/>
    <w:rsid w:val="00924C3A"/>
    <w:rsid w:val="009252F3"/>
    <w:rsid w:val="00950B7C"/>
    <w:rsid w:val="0095165B"/>
    <w:rsid w:val="009530B2"/>
    <w:rsid w:val="00953783"/>
    <w:rsid w:val="00964957"/>
    <w:rsid w:val="009705C9"/>
    <w:rsid w:val="00971A26"/>
    <w:rsid w:val="0097622C"/>
    <w:rsid w:val="00980833"/>
    <w:rsid w:val="009C24DB"/>
    <w:rsid w:val="009C4C02"/>
    <w:rsid w:val="009D44B5"/>
    <w:rsid w:val="009D6AC9"/>
    <w:rsid w:val="009E1B3C"/>
    <w:rsid w:val="009E5839"/>
    <w:rsid w:val="00A0018E"/>
    <w:rsid w:val="00A02BE4"/>
    <w:rsid w:val="00A05B1B"/>
    <w:rsid w:val="00A07C6A"/>
    <w:rsid w:val="00A31751"/>
    <w:rsid w:val="00A32B82"/>
    <w:rsid w:val="00A47234"/>
    <w:rsid w:val="00A5394B"/>
    <w:rsid w:val="00A55ABA"/>
    <w:rsid w:val="00A65BB9"/>
    <w:rsid w:val="00A675C0"/>
    <w:rsid w:val="00A71810"/>
    <w:rsid w:val="00A74166"/>
    <w:rsid w:val="00A74454"/>
    <w:rsid w:val="00A860AB"/>
    <w:rsid w:val="00A871B2"/>
    <w:rsid w:val="00A8777A"/>
    <w:rsid w:val="00AA1CBB"/>
    <w:rsid w:val="00AA70AF"/>
    <w:rsid w:val="00AA7ADA"/>
    <w:rsid w:val="00AB1C7D"/>
    <w:rsid w:val="00AB40A2"/>
    <w:rsid w:val="00AC0B5B"/>
    <w:rsid w:val="00AC6877"/>
    <w:rsid w:val="00AD0274"/>
    <w:rsid w:val="00AD1B11"/>
    <w:rsid w:val="00AD2C00"/>
    <w:rsid w:val="00AD7AFB"/>
    <w:rsid w:val="00AD7CC8"/>
    <w:rsid w:val="00AE3CC4"/>
    <w:rsid w:val="00AE54CB"/>
    <w:rsid w:val="00AE7895"/>
    <w:rsid w:val="00AF38AB"/>
    <w:rsid w:val="00B05BC9"/>
    <w:rsid w:val="00B15183"/>
    <w:rsid w:val="00B22BF0"/>
    <w:rsid w:val="00B26077"/>
    <w:rsid w:val="00B3081A"/>
    <w:rsid w:val="00B30BC1"/>
    <w:rsid w:val="00B41883"/>
    <w:rsid w:val="00B4441C"/>
    <w:rsid w:val="00B50740"/>
    <w:rsid w:val="00B70B79"/>
    <w:rsid w:val="00B71A07"/>
    <w:rsid w:val="00B74520"/>
    <w:rsid w:val="00B763D2"/>
    <w:rsid w:val="00B87C76"/>
    <w:rsid w:val="00B907E2"/>
    <w:rsid w:val="00BA4E1B"/>
    <w:rsid w:val="00BA6B08"/>
    <w:rsid w:val="00BB12ED"/>
    <w:rsid w:val="00BB13F4"/>
    <w:rsid w:val="00BB773D"/>
    <w:rsid w:val="00BC0430"/>
    <w:rsid w:val="00BC4982"/>
    <w:rsid w:val="00BC6E93"/>
    <w:rsid w:val="00BC7C9E"/>
    <w:rsid w:val="00BE00B9"/>
    <w:rsid w:val="00BF5370"/>
    <w:rsid w:val="00C0722A"/>
    <w:rsid w:val="00C1101A"/>
    <w:rsid w:val="00C12E57"/>
    <w:rsid w:val="00C14722"/>
    <w:rsid w:val="00C159D9"/>
    <w:rsid w:val="00C1624F"/>
    <w:rsid w:val="00C17FFA"/>
    <w:rsid w:val="00C205D9"/>
    <w:rsid w:val="00C21ED5"/>
    <w:rsid w:val="00C22DFB"/>
    <w:rsid w:val="00C24560"/>
    <w:rsid w:val="00C344BB"/>
    <w:rsid w:val="00C35054"/>
    <w:rsid w:val="00C36749"/>
    <w:rsid w:val="00C45B03"/>
    <w:rsid w:val="00C46C07"/>
    <w:rsid w:val="00C579A1"/>
    <w:rsid w:val="00C60139"/>
    <w:rsid w:val="00C62FA1"/>
    <w:rsid w:val="00C64F02"/>
    <w:rsid w:val="00C71C72"/>
    <w:rsid w:val="00C725DB"/>
    <w:rsid w:val="00C72CDB"/>
    <w:rsid w:val="00C80A32"/>
    <w:rsid w:val="00C82053"/>
    <w:rsid w:val="00C8480E"/>
    <w:rsid w:val="00C867BD"/>
    <w:rsid w:val="00C97C00"/>
    <w:rsid w:val="00CA38EC"/>
    <w:rsid w:val="00CA3B8A"/>
    <w:rsid w:val="00CB351D"/>
    <w:rsid w:val="00CB573C"/>
    <w:rsid w:val="00CB7469"/>
    <w:rsid w:val="00CD61C4"/>
    <w:rsid w:val="00CE781F"/>
    <w:rsid w:val="00CE79DD"/>
    <w:rsid w:val="00CF725D"/>
    <w:rsid w:val="00D07C5E"/>
    <w:rsid w:val="00D15566"/>
    <w:rsid w:val="00D162DF"/>
    <w:rsid w:val="00D17DC2"/>
    <w:rsid w:val="00D24628"/>
    <w:rsid w:val="00D27ABF"/>
    <w:rsid w:val="00D4028C"/>
    <w:rsid w:val="00D43A99"/>
    <w:rsid w:val="00D50FCF"/>
    <w:rsid w:val="00D51779"/>
    <w:rsid w:val="00D643D6"/>
    <w:rsid w:val="00D65A1F"/>
    <w:rsid w:val="00D722CB"/>
    <w:rsid w:val="00D74B0E"/>
    <w:rsid w:val="00D767EC"/>
    <w:rsid w:val="00D77607"/>
    <w:rsid w:val="00D86102"/>
    <w:rsid w:val="00D9304C"/>
    <w:rsid w:val="00DA3CEC"/>
    <w:rsid w:val="00DA5D1F"/>
    <w:rsid w:val="00DC1059"/>
    <w:rsid w:val="00DD239A"/>
    <w:rsid w:val="00DD40CF"/>
    <w:rsid w:val="00DD7ED4"/>
    <w:rsid w:val="00DE058D"/>
    <w:rsid w:val="00DF0FA2"/>
    <w:rsid w:val="00E009D8"/>
    <w:rsid w:val="00E01287"/>
    <w:rsid w:val="00E01FC1"/>
    <w:rsid w:val="00E0494F"/>
    <w:rsid w:val="00E0668F"/>
    <w:rsid w:val="00E06AC3"/>
    <w:rsid w:val="00E0784B"/>
    <w:rsid w:val="00E14246"/>
    <w:rsid w:val="00E15546"/>
    <w:rsid w:val="00E202F1"/>
    <w:rsid w:val="00E30316"/>
    <w:rsid w:val="00E31474"/>
    <w:rsid w:val="00E33C7B"/>
    <w:rsid w:val="00E37066"/>
    <w:rsid w:val="00E531C5"/>
    <w:rsid w:val="00E54C98"/>
    <w:rsid w:val="00E54E52"/>
    <w:rsid w:val="00E55370"/>
    <w:rsid w:val="00E55752"/>
    <w:rsid w:val="00E661BA"/>
    <w:rsid w:val="00E70074"/>
    <w:rsid w:val="00E73C06"/>
    <w:rsid w:val="00E758A1"/>
    <w:rsid w:val="00E83CD9"/>
    <w:rsid w:val="00E87C25"/>
    <w:rsid w:val="00E94823"/>
    <w:rsid w:val="00EA1872"/>
    <w:rsid w:val="00EA3F77"/>
    <w:rsid w:val="00EA4643"/>
    <w:rsid w:val="00EB2E1D"/>
    <w:rsid w:val="00EB64B8"/>
    <w:rsid w:val="00EB6B80"/>
    <w:rsid w:val="00EC2ACE"/>
    <w:rsid w:val="00EC3362"/>
    <w:rsid w:val="00EC4820"/>
    <w:rsid w:val="00EC4DBE"/>
    <w:rsid w:val="00EC7127"/>
    <w:rsid w:val="00ED2164"/>
    <w:rsid w:val="00ED230B"/>
    <w:rsid w:val="00ED2938"/>
    <w:rsid w:val="00EF323C"/>
    <w:rsid w:val="00EF615B"/>
    <w:rsid w:val="00F074EB"/>
    <w:rsid w:val="00F11FCD"/>
    <w:rsid w:val="00F15CD8"/>
    <w:rsid w:val="00F16516"/>
    <w:rsid w:val="00F22E7C"/>
    <w:rsid w:val="00F2792D"/>
    <w:rsid w:val="00F3788D"/>
    <w:rsid w:val="00F37935"/>
    <w:rsid w:val="00F46405"/>
    <w:rsid w:val="00F51109"/>
    <w:rsid w:val="00F54449"/>
    <w:rsid w:val="00F60037"/>
    <w:rsid w:val="00F61D11"/>
    <w:rsid w:val="00F63407"/>
    <w:rsid w:val="00F65C12"/>
    <w:rsid w:val="00F67C68"/>
    <w:rsid w:val="00F70CCF"/>
    <w:rsid w:val="00F71141"/>
    <w:rsid w:val="00F7726C"/>
    <w:rsid w:val="00F81B4E"/>
    <w:rsid w:val="00F82320"/>
    <w:rsid w:val="00F863D7"/>
    <w:rsid w:val="00F9401B"/>
    <w:rsid w:val="00F956F0"/>
    <w:rsid w:val="00F97BB0"/>
    <w:rsid w:val="00FA14A6"/>
    <w:rsid w:val="00FB1940"/>
    <w:rsid w:val="00FB5DC0"/>
    <w:rsid w:val="00FD0F86"/>
    <w:rsid w:val="00FD2175"/>
    <w:rsid w:val="00FE063F"/>
    <w:rsid w:val="00FE15B6"/>
    <w:rsid w:val="00FE214A"/>
    <w:rsid w:val="00FE3483"/>
    <w:rsid w:val="00FE3C4C"/>
    <w:rsid w:val="00FE6F81"/>
    <w:rsid w:val="00FF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04733"/>
  <w15:chartTrackingRefBased/>
  <w15:docId w15:val="{80E84B73-A186-0F49-A477-993489E89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8DE"/>
    <w:pPr>
      <w:tabs>
        <w:tab w:val="center" w:pos="4680"/>
        <w:tab w:val="right" w:pos="9360"/>
      </w:tabs>
    </w:pPr>
  </w:style>
  <w:style w:type="character" w:customStyle="1" w:styleId="HeaderChar">
    <w:name w:val="Header Char"/>
    <w:basedOn w:val="DefaultParagraphFont"/>
    <w:link w:val="Header"/>
    <w:uiPriority w:val="99"/>
    <w:rsid w:val="002B68DE"/>
  </w:style>
  <w:style w:type="character" w:styleId="CommentReference">
    <w:name w:val="annotation reference"/>
    <w:basedOn w:val="DefaultParagraphFont"/>
    <w:uiPriority w:val="99"/>
    <w:semiHidden/>
    <w:unhideWhenUsed/>
    <w:rsid w:val="002B68DE"/>
    <w:rPr>
      <w:sz w:val="16"/>
      <w:szCs w:val="16"/>
    </w:rPr>
  </w:style>
  <w:style w:type="paragraph" w:styleId="Footer">
    <w:name w:val="footer"/>
    <w:basedOn w:val="Normal"/>
    <w:link w:val="FooterChar"/>
    <w:uiPriority w:val="99"/>
    <w:unhideWhenUsed/>
    <w:rsid w:val="00EB6B80"/>
    <w:pPr>
      <w:tabs>
        <w:tab w:val="center" w:pos="4680"/>
        <w:tab w:val="right" w:pos="9360"/>
      </w:tabs>
    </w:pPr>
  </w:style>
  <w:style w:type="character" w:customStyle="1" w:styleId="FooterChar">
    <w:name w:val="Footer Char"/>
    <w:basedOn w:val="DefaultParagraphFont"/>
    <w:link w:val="Footer"/>
    <w:uiPriority w:val="99"/>
    <w:rsid w:val="00EB6B80"/>
  </w:style>
  <w:style w:type="paragraph" w:styleId="NormalWeb">
    <w:name w:val="Normal (Web)"/>
    <w:basedOn w:val="Normal"/>
    <w:uiPriority w:val="99"/>
    <w:unhideWhenUsed/>
    <w:rsid w:val="00244CE0"/>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F7F91"/>
    <w:rPr>
      <w:i/>
      <w:iCs/>
    </w:rPr>
  </w:style>
  <w:style w:type="paragraph" w:styleId="Revision">
    <w:name w:val="Revision"/>
    <w:hidden/>
    <w:uiPriority w:val="99"/>
    <w:semiHidden/>
    <w:rsid w:val="009252F3"/>
  </w:style>
  <w:style w:type="paragraph" w:styleId="CommentText">
    <w:name w:val="annotation text"/>
    <w:basedOn w:val="Normal"/>
    <w:link w:val="CommentTextChar"/>
    <w:uiPriority w:val="99"/>
    <w:semiHidden/>
    <w:unhideWhenUsed/>
    <w:rsid w:val="00980833"/>
    <w:rPr>
      <w:sz w:val="20"/>
      <w:szCs w:val="20"/>
    </w:rPr>
  </w:style>
  <w:style w:type="character" w:customStyle="1" w:styleId="CommentTextChar">
    <w:name w:val="Comment Text Char"/>
    <w:basedOn w:val="DefaultParagraphFont"/>
    <w:link w:val="CommentText"/>
    <w:uiPriority w:val="99"/>
    <w:semiHidden/>
    <w:rsid w:val="00980833"/>
    <w:rPr>
      <w:sz w:val="20"/>
      <w:szCs w:val="20"/>
    </w:rPr>
  </w:style>
  <w:style w:type="paragraph" w:styleId="CommentSubject">
    <w:name w:val="annotation subject"/>
    <w:basedOn w:val="CommentText"/>
    <w:next w:val="CommentText"/>
    <w:link w:val="CommentSubjectChar"/>
    <w:uiPriority w:val="99"/>
    <w:semiHidden/>
    <w:unhideWhenUsed/>
    <w:rsid w:val="00980833"/>
    <w:rPr>
      <w:b/>
      <w:bCs/>
    </w:rPr>
  </w:style>
  <w:style w:type="character" w:customStyle="1" w:styleId="CommentSubjectChar">
    <w:name w:val="Comment Subject Char"/>
    <w:basedOn w:val="CommentTextChar"/>
    <w:link w:val="CommentSubject"/>
    <w:uiPriority w:val="99"/>
    <w:semiHidden/>
    <w:rsid w:val="009808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9844">
      <w:bodyDiv w:val="1"/>
      <w:marLeft w:val="0"/>
      <w:marRight w:val="0"/>
      <w:marTop w:val="0"/>
      <w:marBottom w:val="0"/>
      <w:divBdr>
        <w:top w:val="none" w:sz="0" w:space="0" w:color="auto"/>
        <w:left w:val="none" w:sz="0" w:space="0" w:color="auto"/>
        <w:bottom w:val="none" w:sz="0" w:space="0" w:color="auto"/>
        <w:right w:val="none" w:sz="0" w:space="0" w:color="auto"/>
      </w:divBdr>
    </w:div>
    <w:div w:id="867134984">
      <w:bodyDiv w:val="1"/>
      <w:marLeft w:val="0"/>
      <w:marRight w:val="0"/>
      <w:marTop w:val="0"/>
      <w:marBottom w:val="0"/>
      <w:divBdr>
        <w:top w:val="none" w:sz="0" w:space="0" w:color="auto"/>
        <w:left w:val="none" w:sz="0" w:space="0" w:color="auto"/>
        <w:bottom w:val="none" w:sz="0" w:space="0" w:color="auto"/>
        <w:right w:val="none" w:sz="0" w:space="0" w:color="auto"/>
      </w:divBdr>
    </w:div>
    <w:div w:id="1567491044">
      <w:bodyDiv w:val="1"/>
      <w:marLeft w:val="0"/>
      <w:marRight w:val="0"/>
      <w:marTop w:val="0"/>
      <w:marBottom w:val="0"/>
      <w:divBdr>
        <w:top w:val="none" w:sz="0" w:space="0" w:color="auto"/>
        <w:left w:val="none" w:sz="0" w:space="0" w:color="auto"/>
        <w:bottom w:val="none" w:sz="0" w:space="0" w:color="auto"/>
        <w:right w:val="none" w:sz="0" w:space="0" w:color="auto"/>
      </w:divBdr>
      <w:divsChild>
        <w:div w:id="1687754529">
          <w:marLeft w:val="0"/>
          <w:marRight w:val="0"/>
          <w:marTop w:val="0"/>
          <w:marBottom w:val="0"/>
          <w:divBdr>
            <w:top w:val="none" w:sz="0" w:space="0" w:color="auto"/>
            <w:left w:val="none" w:sz="0" w:space="0" w:color="auto"/>
            <w:bottom w:val="none" w:sz="0" w:space="0" w:color="auto"/>
            <w:right w:val="none" w:sz="0" w:space="0" w:color="auto"/>
          </w:divBdr>
          <w:divsChild>
            <w:div w:id="79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Leon M  (STUDENT)</dc:creator>
  <cp:keywords/>
  <dc:description/>
  <cp:lastModifiedBy>Truong, Leon M  (STUDENT)</cp:lastModifiedBy>
  <cp:revision>493</cp:revision>
  <dcterms:created xsi:type="dcterms:W3CDTF">2023-12-14T21:29:00Z</dcterms:created>
  <dcterms:modified xsi:type="dcterms:W3CDTF">2024-01-24T06:56:00Z</dcterms:modified>
</cp:coreProperties>
</file>